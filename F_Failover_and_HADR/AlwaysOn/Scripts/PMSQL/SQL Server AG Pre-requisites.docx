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 to setup SQL Server Alwayson Configuration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set up SQL Server </w:t>
      </w:r>
      <w:r w:rsidDel="00000000" w:rsidR="00000000" w:rsidRPr="00000000">
        <w:rPr>
          <w:b w:val="1"/>
          <w:rtl w:val="0"/>
        </w:rPr>
        <w:t xml:space="preserve">Always On Availability Groups (AGs)</w:t>
      </w:r>
      <w:r w:rsidDel="00000000" w:rsidR="00000000" w:rsidRPr="00000000">
        <w:rPr>
          <w:rtl w:val="0"/>
        </w:rPr>
        <w:t xml:space="preserve">, there are several </w:t>
      </w:r>
      <w:r w:rsidDel="00000000" w:rsidR="00000000" w:rsidRPr="00000000">
        <w:rPr>
          <w:b w:val="1"/>
          <w:rtl w:val="0"/>
        </w:rPr>
        <w:t xml:space="preserve">pre-requisites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prerequisites</w:t>
      </w:r>
      <w:r w:rsidDel="00000000" w:rsidR="00000000" w:rsidRPr="00000000">
        <w:rPr>
          <w:rtl w:val="0"/>
        </w:rPr>
        <w:t xml:space="preserve"> to ensure proper configuration. These requirements are related to hardware, software, network, and SQL Server settings. Below is a list of key prerequisites for setting up SQL Server AlwaysOn: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el9d3bb0j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SQL Server Editions &amp; Licensing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Server Edition</w:t>
      </w:r>
      <w:r w:rsidDel="00000000" w:rsidR="00000000" w:rsidRPr="00000000">
        <w:rPr>
          <w:rtl w:val="0"/>
        </w:rPr>
        <w:t xml:space="preserve">: Always On Availability Groups are only available in </w:t>
      </w:r>
      <w:r w:rsidDel="00000000" w:rsidR="00000000" w:rsidRPr="00000000">
        <w:rPr>
          <w:b w:val="1"/>
          <w:rtl w:val="0"/>
        </w:rPr>
        <w:t xml:space="preserve">SQL Server Enterprise Edition</w:t>
      </w:r>
      <w:r w:rsidDel="00000000" w:rsidR="00000000" w:rsidRPr="00000000">
        <w:rPr>
          <w:rtl w:val="0"/>
        </w:rPr>
        <w:t xml:space="preserve"> (starting from SQL Server 2012). The </w:t>
      </w:r>
      <w:r w:rsidDel="00000000" w:rsidR="00000000" w:rsidRPr="00000000">
        <w:rPr>
          <w:b w:val="1"/>
          <w:rtl w:val="0"/>
        </w:rPr>
        <w:t xml:space="preserve">Standard Edition</w:t>
      </w:r>
      <w:r w:rsidDel="00000000" w:rsidR="00000000" w:rsidRPr="00000000">
        <w:rPr>
          <w:rtl w:val="0"/>
        </w:rPr>
        <w:t xml:space="preserve"> does not support Availability Groups (but supports Basic Availability Groups in SQL Server 2016 and later).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Licensing</w:t>
      </w:r>
      <w:r w:rsidDel="00000000" w:rsidR="00000000" w:rsidRPr="00000000">
        <w:rPr>
          <w:rtl w:val="0"/>
        </w:rPr>
        <w:t xml:space="preserve">: Ensure you have the correct licenses for both the primary and secondary replicas. AlwaysOn AGs require licensing for each SQL Server instance participating in the availability group.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sqwem1oka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SQL Server Versions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that all instances involved in the AlwaysOn Availability Group are running the </w:t>
      </w:r>
      <w:r w:rsidDel="00000000" w:rsidR="00000000" w:rsidRPr="00000000">
        <w:rPr>
          <w:b w:val="1"/>
          <w:rtl w:val="0"/>
        </w:rPr>
        <w:t xml:space="preserve">same version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patch level</w:t>
      </w:r>
      <w:r w:rsidDel="00000000" w:rsidR="00000000" w:rsidRPr="00000000">
        <w:rPr>
          <w:rtl w:val="0"/>
        </w:rPr>
        <w:t xml:space="preserve"> of SQL Server (for example, SQL Server 2017, 2019, etc.).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kh57zh26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Windows Server Failover Clustering (WSFC)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Server Failover Cluster</w:t>
      </w:r>
      <w:r w:rsidDel="00000000" w:rsidR="00000000" w:rsidRPr="00000000">
        <w:rPr>
          <w:rtl w:val="0"/>
        </w:rPr>
        <w:t xml:space="preserve">: AlwaysOn Availability Groups require </w:t>
      </w:r>
      <w:r w:rsidDel="00000000" w:rsidR="00000000" w:rsidRPr="00000000">
        <w:rPr>
          <w:b w:val="1"/>
          <w:rtl w:val="0"/>
        </w:rPr>
        <w:t xml:space="preserve">Windows Server Failover Cluster (WSFC)</w:t>
      </w:r>
      <w:r w:rsidDel="00000000" w:rsidR="00000000" w:rsidRPr="00000000">
        <w:rPr>
          <w:rtl w:val="0"/>
        </w:rPr>
        <w:t xml:space="preserve">. This feature is built into the Windows Server OS and provides the underlying cluster infrastructure.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Supported Versions</w:t>
      </w:r>
      <w:r w:rsidDel="00000000" w:rsidR="00000000" w:rsidRPr="00000000">
        <w:rPr>
          <w:rtl w:val="0"/>
        </w:rPr>
        <w:t xml:space="preserve">: Ensure the version of Windows Server is supported by your SQL Server version. (e.g., Windows Server 2016 or later for SQL Server 2016+).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WSFC Cluster Nodes</w:t>
      </w:r>
      <w:r w:rsidDel="00000000" w:rsidR="00000000" w:rsidRPr="00000000">
        <w:rPr>
          <w:rtl w:val="0"/>
        </w:rPr>
        <w:t xml:space="preserve">: There must be at least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WSFC cluster nodes for a basic AlwaysOn Availability Group configuration.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Shared Storage</w:t>
      </w:r>
      <w:r w:rsidDel="00000000" w:rsidR="00000000" w:rsidRPr="00000000">
        <w:rPr>
          <w:rtl w:val="0"/>
        </w:rPr>
        <w:t xml:space="preserve">: For WSFC, shared storage (such as a SAN or SMB file share) is not required for AlwaysOn Availability Groups, as they use their own database files on each server instance.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p85aou8en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Network Configuration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IP Addresses</w:t>
      </w:r>
      <w:r w:rsidDel="00000000" w:rsidR="00000000" w:rsidRPr="00000000">
        <w:rPr>
          <w:rtl w:val="0"/>
        </w:rPr>
        <w:t xml:space="preserve">: Each SQL Server node in the AlwaysOn AG must have a </w:t>
      </w:r>
      <w:r w:rsidDel="00000000" w:rsidR="00000000" w:rsidRPr="00000000">
        <w:rPr>
          <w:b w:val="1"/>
          <w:rtl w:val="0"/>
        </w:rPr>
        <w:t xml:space="preserve">static IP address</w:t>
      </w:r>
      <w:r w:rsidDel="00000000" w:rsidR="00000000" w:rsidRPr="00000000">
        <w:rPr>
          <w:rtl w:val="0"/>
        </w:rPr>
        <w:t xml:space="preserve"> for proper communication between replicas.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Configuration</w:t>
      </w:r>
      <w:r w:rsidDel="00000000" w:rsidR="00000000" w:rsidRPr="00000000">
        <w:rPr>
          <w:rtl w:val="0"/>
        </w:rPr>
        <w:t xml:space="preserve">: Ensure that all SQL Server instances involved in the AlwaysOn AG can communicate over the network. The network should allow: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TCP/IP</w:t>
      </w:r>
      <w:r w:rsidDel="00000000" w:rsidR="00000000" w:rsidRPr="00000000">
        <w:rPr>
          <w:rtl w:val="0"/>
        </w:rPr>
        <w:t xml:space="preserve"> communication between all cluster nodes.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SQL Server ports</w:t>
      </w:r>
      <w:r w:rsidDel="00000000" w:rsidR="00000000" w:rsidRPr="00000000">
        <w:rPr>
          <w:rtl w:val="0"/>
        </w:rPr>
        <w:t xml:space="preserve"> (default 1433 for TCP/IP, unless customized).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DNS resolution</w:t>
      </w:r>
      <w:r w:rsidDel="00000000" w:rsidR="00000000" w:rsidRPr="00000000">
        <w:rPr>
          <w:rtl w:val="0"/>
        </w:rPr>
        <w:t xml:space="preserve"> is working across all nodes.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Firewall Configuration</w:t>
      </w:r>
      <w:r w:rsidDel="00000000" w:rsidR="00000000" w:rsidRPr="00000000">
        <w:rPr>
          <w:rtl w:val="0"/>
        </w:rPr>
        <w:t xml:space="preserve">: Open necessary firewall ports for SQL Server and WSFC communication.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momhqhxvu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SQL Server Configuration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AlwaysOn Availability Groups</w:t>
      </w:r>
      <w:r w:rsidDel="00000000" w:rsidR="00000000" w:rsidRPr="00000000">
        <w:rPr>
          <w:rtl w:val="0"/>
        </w:rPr>
        <w:t xml:space="preserve">: In SQL Server Configuration Manager, enable the </w:t>
      </w:r>
      <w:r w:rsidDel="00000000" w:rsidR="00000000" w:rsidRPr="00000000">
        <w:rPr>
          <w:b w:val="1"/>
          <w:rtl w:val="0"/>
        </w:rPr>
        <w:t xml:space="preserve">AlwaysOn Availability Groups</w:t>
      </w:r>
      <w:r w:rsidDel="00000000" w:rsidR="00000000" w:rsidRPr="00000000">
        <w:rPr>
          <w:rtl w:val="0"/>
        </w:rPr>
        <w:t xml:space="preserve"> feature for each SQL Server instance that will participate in the availability group. This must be done on each SQL Server instance before configuring AGs.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SQL Server Configuration Manager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SQL Server Services</w:t>
      </w:r>
      <w:r w:rsidDel="00000000" w:rsidR="00000000" w:rsidRPr="00000000">
        <w:rPr>
          <w:rtl w:val="0"/>
        </w:rPr>
        <w:t xml:space="preserve"> &gt; Right-click the instance &gt;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 &gt; Enable </w:t>
      </w:r>
      <w:r w:rsidDel="00000000" w:rsidR="00000000" w:rsidRPr="00000000">
        <w:rPr>
          <w:b w:val="1"/>
          <w:rtl w:val="0"/>
        </w:rPr>
        <w:t xml:space="preserve">AlwaysOn Availability Groups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Restart SQL Server</w:t>
      </w:r>
      <w:r w:rsidDel="00000000" w:rsidR="00000000" w:rsidRPr="00000000">
        <w:rPr>
          <w:rtl w:val="0"/>
        </w:rPr>
        <w:t xml:space="preserve"> after enabling this feature.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gwn5ay1k7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Database Prerequisites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Recovery Model</w:t>
      </w:r>
      <w:r w:rsidDel="00000000" w:rsidR="00000000" w:rsidRPr="00000000">
        <w:rPr>
          <w:rtl w:val="0"/>
        </w:rPr>
        <w:t xml:space="preserve">: All databases in the AlwaysOn Availability Group must be using the </w:t>
      </w:r>
      <w:r w:rsidDel="00000000" w:rsidR="00000000" w:rsidRPr="00000000">
        <w:rPr>
          <w:b w:val="1"/>
          <w:rtl w:val="0"/>
        </w:rPr>
        <w:t xml:space="preserve">Full Recovery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Simple Recovery Model</w:t>
      </w:r>
      <w:r w:rsidDel="00000000" w:rsidR="00000000" w:rsidRPr="00000000">
        <w:rPr>
          <w:rtl w:val="0"/>
        </w:rPr>
        <w:t xml:space="preserve">: Databases using the Simple Recovery Model cannot participate in AGs.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and Restore</w:t>
      </w:r>
      <w:r w:rsidDel="00000000" w:rsidR="00000000" w:rsidRPr="00000000">
        <w:rPr>
          <w:rtl w:val="0"/>
        </w:rPr>
        <w:t xml:space="preserve">: Each database must have a recent </w:t>
      </w:r>
      <w:r w:rsidDel="00000000" w:rsidR="00000000" w:rsidRPr="00000000">
        <w:rPr>
          <w:b w:val="1"/>
          <w:rtl w:val="0"/>
        </w:rPr>
        <w:t xml:space="preserve">full backup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transaction log backup</w:t>
      </w:r>
      <w:r w:rsidDel="00000000" w:rsidR="00000000" w:rsidRPr="00000000">
        <w:rPr>
          <w:rtl w:val="0"/>
        </w:rPr>
        <w:t xml:space="preserve"> taken before the databases are added to the Availability Group. These backups will be restored on secondary replicas.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nkd3c4oz3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Cluster Shared Drives (Optional)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Shared Volumes (CSV)</w:t>
      </w:r>
      <w:r w:rsidDel="00000000" w:rsidR="00000000" w:rsidRPr="00000000">
        <w:rPr>
          <w:rtl w:val="0"/>
        </w:rPr>
        <w:t xml:space="preserve">: If you plan to use </w:t>
      </w:r>
      <w:r w:rsidDel="00000000" w:rsidR="00000000" w:rsidRPr="00000000">
        <w:rPr>
          <w:b w:val="1"/>
          <w:rtl w:val="0"/>
        </w:rPr>
        <w:t xml:space="preserve">shared storage</w:t>
      </w:r>
      <w:r w:rsidDel="00000000" w:rsidR="00000000" w:rsidRPr="00000000">
        <w:rPr>
          <w:rtl w:val="0"/>
        </w:rPr>
        <w:t xml:space="preserve"> for quorum (in the case of FCIs), ensure the storage is configured as </w:t>
      </w:r>
      <w:r w:rsidDel="00000000" w:rsidR="00000000" w:rsidRPr="00000000">
        <w:rPr>
          <w:b w:val="1"/>
          <w:rtl w:val="0"/>
        </w:rPr>
        <w:t xml:space="preserve">Cluster Shared Volumes (CSV)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step is generally not required for AlwaysOn AGs, as they do not require shared storage for the databases themselves.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926bgjkfx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Quorum Configuration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Quorum Settings for WSFC</w:t>
      </w:r>
      <w:r w:rsidDel="00000000" w:rsidR="00000000" w:rsidRPr="00000000">
        <w:rPr>
          <w:rtl w:val="0"/>
        </w:rPr>
        <w:t xml:space="preserve">: Configure the </w:t>
      </w:r>
      <w:r w:rsidDel="00000000" w:rsidR="00000000" w:rsidRPr="00000000">
        <w:rPr>
          <w:b w:val="1"/>
          <w:rtl w:val="0"/>
        </w:rPr>
        <w:t xml:space="preserve">quorum mode</w:t>
      </w:r>
      <w:r w:rsidDel="00000000" w:rsidR="00000000" w:rsidRPr="00000000">
        <w:rPr>
          <w:rtl w:val="0"/>
        </w:rPr>
        <w:t xml:space="preserve"> for the WSFC to support the availability group. For instance, in most setups, a </w:t>
      </w:r>
      <w:r w:rsidDel="00000000" w:rsidR="00000000" w:rsidRPr="00000000">
        <w:rPr>
          <w:b w:val="1"/>
          <w:rtl w:val="0"/>
        </w:rPr>
        <w:t xml:space="preserve">Node Majority</w:t>
      </w:r>
      <w:r w:rsidDel="00000000" w:rsidR="00000000" w:rsidRPr="00000000">
        <w:rPr>
          <w:rtl w:val="0"/>
        </w:rPr>
        <w:t xml:space="preserve"> quorum configuration is used when you have two or more nodes.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have an </w:t>
      </w:r>
      <w:r w:rsidDel="00000000" w:rsidR="00000000" w:rsidRPr="00000000">
        <w:rPr>
          <w:b w:val="1"/>
          <w:rtl w:val="0"/>
        </w:rPr>
        <w:t xml:space="preserve">odd number of nodes</w:t>
      </w:r>
      <w:r w:rsidDel="00000000" w:rsidR="00000000" w:rsidRPr="00000000">
        <w:rPr>
          <w:rtl w:val="0"/>
        </w:rPr>
        <w:t xml:space="preserve">, you may use </w:t>
      </w:r>
      <w:r w:rsidDel="00000000" w:rsidR="00000000" w:rsidRPr="00000000">
        <w:rPr>
          <w:b w:val="1"/>
          <w:rtl w:val="0"/>
        </w:rPr>
        <w:t xml:space="preserve">Node Majority</w:t>
      </w:r>
      <w:r w:rsidDel="00000000" w:rsidR="00000000" w:rsidRPr="00000000">
        <w:rPr>
          <w:rtl w:val="0"/>
        </w:rPr>
        <w:t xml:space="preserve"> quorum.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an </w:t>
      </w:r>
      <w:r w:rsidDel="00000000" w:rsidR="00000000" w:rsidRPr="00000000">
        <w:rPr>
          <w:b w:val="1"/>
          <w:rtl w:val="0"/>
        </w:rPr>
        <w:t xml:space="preserve">even number of nodes</w:t>
      </w:r>
      <w:r w:rsidDel="00000000" w:rsidR="00000000" w:rsidRPr="00000000">
        <w:rPr>
          <w:rtl w:val="0"/>
        </w:rPr>
        <w:t xml:space="preserve">, you might need a </w:t>
      </w:r>
      <w:r w:rsidDel="00000000" w:rsidR="00000000" w:rsidRPr="00000000">
        <w:rPr>
          <w:b w:val="1"/>
          <w:rtl w:val="0"/>
        </w:rPr>
        <w:t xml:space="preserve">File Share Witness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Cloud Witness</w:t>
      </w:r>
      <w:r w:rsidDel="00000000" w:rsidR="00000000" w:rsidRPr="00000000">
        <w:rPr>
          <w:rtl w:val="0"/>
        </w:rPr>
        <w:t xml:space="preserve"> for quorum.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w2fqyvb82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Security and Permissions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Account for SQL Server Instances</w:t>
      </w:r>
      <w:r w:rsidDel="00000000" w:rsidR="00000000" w:rsidRPr="00000000">
        <w:rPr>
          <w:rtl w:val="0"/>
        </w:rPr>
        <w:t xml:space="preserve">: All SQL Server instances in the AlwaysOn Availability Group must run under </w:t>
      </w:r>
      <w:r w:rsidDel="00000000" w:rsidR="00000000" w:rsidRPr="00000000">
        <w:rPr>
          <w:b w:val="1"/>
          <w:rtl w:val="0"/>
        </w:rPr>
        <w:t xml:space="preserve">domain accounts</w:t>
      </w:r>
      <w:r w:rsidDel="00000000" w:rsidR="00000000" w:rsidRPr="00000000">
        <w:rPr>
          <w:rtl w:val="0"/>
        </w:rPr>
        <w:t xml:space="preserve">. These accounts must have the appropriate permissions to access the cluster and databases.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domain account needs </w:t>
      </w:r>
      <w:r w:rsidDel="00000000" w:rsidR="00000000" w:rsidRPr="00000000">
        <w:rPr>
          <w:b w:val="1"/>
          <w:rtl w:val="0"/>
        </w:rPr>
        <w:t xml:space="preserve">administrator privileges</w:t>
      </w:r>
      <w:r w:rsidDel="00000000" w:rsidR="00000000" w:rsidRPr="00000000">
        <w:rPr>
          <w:rtl w:val="0"/>
        </w:rPr>
        <w:t xml:space="preserve"> on the cluster nodes.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account needs to be part of the </w:t>
      </w:r>
      <w:r w:rsidDel="00000000" w:rsidR="00000000" w:rsidRPr="00000000">
        <w:rPr>
          <w:b w:val="1"/>
          <w:rtl w:val="0"/>
        </w:rPr>
        <w:t xml:space="preserve">SQL Server sysadmin role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dakwc6vxq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Automatic Failover Requirements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Synchronous-commit Mode</w:t>
      </w:r>
      <w:r w:rsidDel="00000000" w:rsidR="00000000" w:rsidRPr="00000000">
        <w:rPr>
          <w:rtl w:val="0"/>
        </w:rPr>
        <w:t xml:space="preserve">: For automatic failover to work, replicas must be set to </w:t>
      </w:r>
      <w:r w:rsidDel="00000000" w:rsidR="00000000" w:rsidRPr="00000000">
        <w:rPr>
          <w:b w:val="1"/>
          <w:rtl w:val="0"/>
        </w:rPr>
        <w:t xml:space="preserve">synchronous-commit mode</w:t>
      </w:r>
      <w:r w:rsidDel="00000000" w:rsidR="00000000" w:rsidRPr="00000000">
        <w:rPr>
          <w:rtl w:val="0"/>
        </w:rPr>
        <w:t xml:space="preserve">. This configuration ensures that data is written to both primary and secondary replicas in real-time.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Automatic failover</w:t>
      </w:r>
      <w:r w:rsidDel="00000000" w:rsidR="00000000" w:rsidRPr="00000000">
        <w:rPr>
          <w:rtl w:val="0"/>
        </w:rPr>
        <w:t xml:space="preserve"> is only supported when you have at least </w:t>
      </w:r>
      <w:r w:rsidDel="00000000" w:rsidR="00000000" w:rsidRPr="00000000">
        <w:rPr>
          <w:b w:val="1"/>
          <w:rtl w:val="0"/>
        </w:rPr>
        <w:t xml:space="preserve">two replicas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synchronous-commit mode</w:t>
      </w:r>
      <w:r w:rsidDel="00000000" w:rsidR="00000000" w:rsidRPr="00000000">
        <w:rPr>
          <w:rtl w:val="0"/>
        </w:rPr>
        <w:t xml:space="preserve"> enabled.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yaqrbpej7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Backup Strategy for AlwaysOn AGs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Strategy</w:t>
      </w:r>
      <w:r w:rsidDel="00000000" w:rsidR="00000000" w:rsidRPr="00000000">
        <w:rPr>
          <w:rtl w:val="0"/>
        </w:rPr>
        <w:t xml:space="preserve">: Set up a backup strategy to take backups on the </w:t>
      </w:r>
      <w:r w:rsidDel="00000000" w:rsidR="00000000" w:rsidRPr="00000000">
        <w:rPr>
          <w:b w:val="1"/>
          <w:rtl w:val="0"/>
        </w:rPr>
        <w:t xml:space="preserve">primary replica</w:t>
      </w:r>
      <w:r w:rsidDel="00000000" w:rsidR="00000000" w:rsidRPr="00000000">
        <w:rPr>
          <w:rtl w:val="0"/>
        </w:rPr>
        <w:t xml:space="preserve"> and optionally on the </w:t>
      </w:r>
      <w:r w:rsidDel="00000000" w:rsidR="00000000" w:rsidRPr="00000000">
        <w:rPr>
          <w:b w:val="1"/>
          <w:rtl w:val="0"/>
        </w:rPr>
        <w:t xml:space="preserve">secondary replica</w:t>
      </w:r>
      <w:r w:rsidDel="00000000" w:rsidR="00000000" w:rsidRPr="00000000">
        <w:rPr>
          <w:rtl w:val="0"/>
        </w:rPr>
        <w:t xml:space="preserve"> if needed. SQL Server AGs allow backups to be taken from any replica, but it’s typically best practice to take backups from the primary replica.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vdtp3irsw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Application and Connection Considerations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Strings</w:t>
      </w:r>
      <w:r w:rsidDel="00000000" w:rsidR="00000000" w:rsidRPr="00000000">
        <w:rPr>
          <w:rtl w:val="0"/>
        </w:rPr>
        <w:t xml:space="preserve">: Applications must be modified to use the </w:t>
      </w:r>
      <w:r w:rsidDel="00000000" w:rsidR="00000000" w:rsidRPr="00000000">
        <w:rPr>
          <w:b w:val="1"/>
          <w:rtl w:val="0"/>
        </w:rPr>
        <w:t xml:space="preserve">AlwaysOn Listener</w:t>
      </w:r>
      <w:r w:rsidDel="00000000" w:rsidR="00000000" w:rsidRPr="00000000">
        <w:rPr>
          <w:rtl w:val="0"/>
        </w:rPr>
        <w:t xml:space="preserve"> for connections, which provides a virtual network name (DNS) that redirects connections to the current primary replica.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</w:t>
      </w:r>
      <w:r w:rsidDel="00000000" w:rsidR="00000000" w:rsidRPr="00000000">
        <w:rPr>
          <w:b w:val="1"/>
          <w:rtl w:val="0"/>
        </w:rPr>
        <w:t xml:space="preserve">listener name</w:t>
      </w:r>
      <w:r w:rsidDel="00000000" w:rsidR="00000000" w:rsidRPr="00000000">
        <w:rPr>
          <w:rtl w:val="0"/>
        </w:rPr>
        <w:t xml:space="preserve"> is configured, and that clients use it for database connections.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tave67zv2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Logins and Users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Synchronization</w:t>
      </w:r>
      <w:r w:rsidDel="00000000" w:rsidR="00000000" w:rsidRPr="00000000">
        <w:rPr>
          <w:rtl w:val="0"/>
        </w:rPr>
        <w:t xml:space="preserve">: All logins used by the applications should exist on </w:t>
      </w:r>
      <w:r w:rsidDel="00000000" w:rsidR="00000000" w:rsidRPr="00000000">
        <w:rPr>
          <w:b w:val="1"/>
          <w:rtl w:val="0"/>
        </w:rPr>
        <w:t xml:space="preserve">all replicas</w:t>
      </w:r>
      <w:r w:rsidDel="00000000" w:rsidR="00000000" w:rsidRPr="00000000">
        <w:rPr>
          <w:rtl w:val="0"/>
        </w:rPr>
        <w:t xml:space="preserve">. SQL Server AlwaysOn does not replicate logins across replicas automatically.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b w:val="1"/>
          <w:rtl w:val="0"/>
        </w:rPr>
        <w:t xml:space="preserve">sp_addlogin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Windows Authentication</w:t>
      </w:r>
      <w:r w:rsidDel="00000000" w:rsidR="00000000" w:rsidRPr="00000000">
        <w:rPr>
          <w:rtl w:val="0"/>
        </w:rPr>
        <w:t xml:space="preserve"> to ensure logins are synchronized.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dxysmetsp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cpd8rw7p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Testing and Validation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Pre-configuration Validation</w:t>
      </w:r>
      <w:r w:rsidDel="00000000" w:rsidR="00000000" w:rsidRPr="00000000">
        <w:rPr>
          <w:rtl w:val="0"/>
        </w:rPr>
        <w:t xml:space="preserve">: Use SQL Server tools to validate that your environment meets all requirements.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network connectivity, verify quorum settings, and ensure SQL Server instances are properly configured for AlwaysOn.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SQL Server Management Studio (SSMS)</w:t>
      </w:r>
      <w:r w:rsidDel="00000000" w:rsidR="00000000" w:rsidRPr="00000000">
        <w:rPr>
          <w:rtl w:val="0"/>
        </w:rPr>
        <w:t xml:space="preserve"> to validate AG configuration before making changes.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meeting these prerequisites, you can ensure a smooth configuration process for SQL Server AlwaysOn Availability Groups. These steps prepare your environment for high availability and disaster recovery, ensuring that your SQL Server infrastructure is resilient and performant.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0" w:top="180" w:left="5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ind w:left="6480" w:firstLine="0"/>
      <w:rPr>
        <w:b w:val="1"/>
        <w:color w:val="ff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ind w:left="6480" w:firstLine="0"/>
      <w:rPr>
        <w:b w:val="1"/>
        <w:color w:val="ff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ind w:left="6480" w:firstLine="0"/>
      <w:rPr>
        <w:b w:val="1"/>
        <w:color w:val="ff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ind w:left="0" w:firstLine="0"/>
      <w:rPr>
        <w:b w:val="1"/>
        <w:color w:val="741b47"/>
        <w:sz w:val="18"/>
        <w:szCs w:val="18"/>
      </w:rPr>
    </w:pPr>
    <w:del w:author="Jammi Dba" w:id="0" w:date="2025-01-11T12:32:32Z">
      <w:r w:rsidDel="00000000" w:rsidR="00000000" w:rsidRPr="00000000">
        <w:rPr>
          <w:b w:val="1"/>
          <w:color w:val="ff0000"/>
        </w:rPr>
        <w:pict>
          <v:shape id="PowerPlusWaterMarkObject1" style="position:absolute;width:526.5pt;height:43.22645028587365pt;rotation:0;z-index:-503316481;mso-position-horizontal-relative:margin;mso-position-horizontal:center;mso-position-vertical-relative:margin;mso-position-vertical:center;" fillcolor="#efefef" stroked="f" type="#_x0000_t136">
            <v:fill angle="0" opacity="65536f"/>
            <v:textpath fitshape="t" string="https://www.sqldbachamps.com" style="font-family:&amp;quot;Arial&amp;quot;;font-size:1pt;"/>
          </v:shape>
        </w:pict>
      </w:r>
    </w:del>
    <w:hyperlink r:id="rId1">
      <w:r w:rsidDel="00000000" w:rsidR="00000000" w:rsidRPr="00000000">
        <w:rPr>
          <w:b w:val="1"/>
          <w:color w:val="351c75"/>
          <w:sz w:val="20"/>
          <w:szCs w:val="20"/>
          <w:u w:val="single"/>
          <w:rtl w:val="0"/>
        </w:rPr>
        <w:t xml:space="preserve">https://www.sqldbachamps.com</w:t>
      </w:r>
    </w:hyperlink>
    <w:r w:rsidDel="00000000" w:rsidR="00000000" w:rsidRPr="00000000">
      <w:rPr>
        <w:b w:val="1"/>
        <w:color w:val="351c75"/>
        <w:sz w:val="20"/>
        <w:szCs w:val="20"/>
        <w:rtl w:val="0"/>
      </w:rPr>
      <w:t xml:space="preserve"> </w:t>
    </w:r>
    <w:r w:rsidDel="00000000" w:rsidR="00000000" w:rsidRPr="00000000">
      <w:rPr>
        <w:b w:val="1"/>
        <w:color w:val="0000ff"/>
        <w:rtl w:val="0"/>
      </w:rPr>
      <w:tab/>
      <w:tab/>
      <w:tab/>
      <w:tab/>
      <w:tab/>
      <w:tab/>
      <w:tab/>
    </w:r>
    <w:r w:rsidDel="00000000" w:rsidR="00000000" w:rsidRPr="00000000">
      <w:rPr>
        <w:b w:val="1"/>
        <w:color w:val="741b47"/>
        <w:sz w:val="18"/>
        <w:szCs w:val="18"/>
        <w:rtl w:val="0"/>
      </w:rPr>
      <w:t xml:space="preserve">Praveen Madupu +91 98661 30093</w:t>
    </w:r>
  </w:p>
  <w:p w:rsidR="00000000" w:rsidDel="00000000" w:rsidP="00000000" w:rsidRDefault="00000000" w:rsidRPr="00000000" w14:paraId="00000049">
    <w:pPr>
      <w:ind w:left="7200" w:firstLine="720"/>
      <w:rPr>
        <w:b w:val="1"/>
        <w:color w:val="741b47"/>
      </w:rPr>
    </w:pPr>
    <w:r w:rsidDel="00000000" w:rsidR="00000000" w:rsidRPr="00000000">
      <w:rPr>
        <w:b w:val="1"/>
        <w:color w:val="741b47"/>
        <w:sz w:val="18"/>
        <w:szCs w:val="18"/>
        <w:rtl w:val="0"/>
      </w:rPr>
      <w:t xml:space="preserve">Sr SQL Server DBA, Dubai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ind w:left="720" w:firstLine="720"/>
      <w:rPr>
        <w:b w:val="1"/>
        <w:color w:val="ff0000"/>
        <w:sz w:val="18"/>
        <w:szCs w:val="18"/>
      </w:rPr>
    </w:pPr>
    <w:r w:rsidDel="00000000" w:rsidR="00000000" w:rsidRPr="00000000">
      <w:rPr>
        <w:b w:val="1"/>
        <w:color w:val="741b47"/>
        <w:sz w:val="18"/>
        <w:szCs w:val="18"/>
        <w:rtl w:val="0"/>
      </w:rPr>
      <w:tab/>
      <w:tab/>
      <w:tab/>
      <w:tab/>
      <w:tab/>
      <w:tab/>
      <w:tab/>
      <w:tab/>
      <w:tab/>
      <w:t xml:space="preserve">praveensqldba12@gmail.com  </w:t>
    </w:r>
    <w:r w:rsidDel="00000000" w:rsidR="00000000" w:rsidRPr="00000000">
      <w:rPr>
        <w:b w:val="1"/>
        <w:color w:val="ff0000"/>
        <w:sz w:val="18"/>
        <w:szCs w:val="18"/>
        <w:rtl w:val="0"/>
      </w:rPr>
      <w:t xml:space="preserve">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qldbacham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