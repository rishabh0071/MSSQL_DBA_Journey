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rtl w:val="0"/>
        </w:rPr>
        <w:t xml:space="preserve">Setting up SQL Server </w:t>
      </w:r>
      <w:r w:rsidDel="00000000" w:rsidR="00000000" w:rsidRPr="00000000">
        <w:rPr>
          <w:b w:val="1"/>
          <w:rtl w:val="0"/>
        </w:rPr>
        <w:t xml:space="preserve">AlwaysOn Availability Groups (AGs)</w:t>
      </w:r>
      <w:r w:rsidDel="00000000" w:rsidR="00000000" w:rsidRPr="00000000">
        <w:rPr>
          <w:rtl w:val="0"/>
        </w:rPr>
        <w:t xml:space="preserve"> with two replicas requires careful planning, preparation, and meeting several prerequisites. Here’s a step-by-step list of pre-requisites and considerations for setting up AlwaysOn Availability Groups with two replicas:</w:t>
      </w:r>
    </w:p>
    <w:p w:rsidR="00000000" w:rsidDel="00000000" w:rsidP="00000000" w:rsidRDefault="00000000" w:rsidRPr="00000000" w14:paraId="00000002">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360" w:lineRule="auto"/>
        <w:rPr>
          <w:b w:val="1"/>
          <w:color w:val="000000"/>
          <w:sz w:val="26"/>
          <w:szCs w:val="26"/>
        </w:rPr>
      </w:pPr>
      <w:bookmarkStart w:colFirst="0" w:colLast="0" w:name="_fn3dwax0igef" w:id="0"/>
      <w:bookmarkEnd w:id="0"/>
      <w:r w:rsidDel="00000000" w:rsidR="00000000" w:rsidRPr="00000000">
        <w:rPr>
          <w:b w:val="1"/>
          <w:color w:val="000000"/>
          <w:sz w:val="26"/>
          <w:szCs w:val="26"/>
          <w:rtl w:val="0"/>
        </w:rPr>
        <w:t xml:space="preserve">1. SQL Server Version and Edition</w:t>
      </w:r>
    </w:p>
    <w:p w:rsidR="00000000" w:rsidDel="00000000" w:rsidP="00000000" w:rsidRDefault="00000000" w:rsidRPr="00000000" w14:paraId="00000004">
      <w:pPr>
        <w:numPr>
          <w:ilvl w:val="0"/>
          <w:numId w:val="8"/>
        </w:numPr>
        <w:spacing w:after="0" w:afterAutospacing="0" w:before="240" w:line="360" w:lineRule="auto"/>
        <w:ind w:left="720" w:hanging="360"/>
      </w:pPr>
      <w:r w:rsidDel="00000000" w:rsidR="00000000" w:rsidRPr="00000000">
        <w:rPr>
          <w:b w:val="1"/>
          <w:rtl w:val="0"/>
        </w:rPr>
        <w:t xml:space="preserve">Supported SQL Server Version</w:t>
      </w:r>
      <w:r w:rsidDel="00000000" w:rsidR="00000000" w:rsidRPr="00000000">
        <w:rPr>
          <w:rtl w:val="0"/>
        </w:rPr>
        <w:t xml:space="preserve">: AlwaysOn Availability Groups are available in </w:t>
      </w:r>
      <w:r w:rsidDel="00000000" w:rsidR="00000000" w:rsidRPr="00000000">
        <w:rPr>
          <w:b w:val="1"/>
          <w:rtl w:val="0"/>
        </w:rPr>
        <w:t xml:space="preserve">SQL Server 2012</w:t>
      </w:r>
      <w:r w:rsidDel="00000000" w:rsidR="00000000" w:rsidRPr="00000000">
        <w:rPr>
          <w:rtl w:val="0"/>
        </w:rPr>
        <w:t xml:space="preserve"> and higher.</w:t>
      </w:r>
    </w:p>
    <w:p w:rsidR="00000000" w:rsidDel="00000000" w:rsidP="00000000" w:rsidRDefault="00000000" w:rsidRPr="00000000" w14:paraId="00000005">
      <w:pPr>
        <w:numPr>
          <w:ilvl w:val="0"/>
          <w:numId w:val="8"/>
        </w:numPr>
        <w:spacing w:after="0" w:afterAutospacing="0" w:before="0" w:beforeAutospacing="0" w:line="360" w:lineRule="auto"/>
        <w:ind w:left="720" w:hanging="360"/>
      </w:pPr>
      <w:r w:rsidDel="00000000" w:rsidR="00000000" w:rsidRPr="00000000">
        <w:rPr>
          <w:b w:val="1"/>
          <w:rtl w:val="0"/>
        </w:rPr>
        <w:t xml:space="preserve">Edition</w:t>
      </w:r>
      <w:r w:rsidDel="00000000" w:rsidR="00000000" w:rsidRPr="00000000">
        <w:rPr>
          <w:rtl w:val="0"/>
        </w:rPr>
        <w:t xml:space="preserve">:</w:t>
      </w:r>
    </w:p>
    <w:p w:rsidR="00000000" w:rsidDel="00000000" w:rsidP="00000000" w:rsidRDefault="00000000" w:rsidRPr="00000000" w14:paraId="00000006">
      <w:pPr>
        <w:numPr>
          <w:ilvl w:val="1"/>
          <w:numId w:val="8"/>
        </w:numPr>
        <w:spacing w:after="0" w:afterAutospacing="0" w:before="0" w:beforeAutospacing="0" w:line="360" w:lineRule="auto"/>
        <w:ind w:left="1440" w:hanging="360"/>
      </w:pPr>
      <w:r w:rsidDel="00000000" w:rsidR="00000000" w:rsidRPr="00000000">
        <w:rPr>
          <w:b w:val="1"/>
          <w:rtl w:val="0"/>
        </w:rPr>
        <w:t xml:space="preserve">Enterprise Edition</w:t>
      </w:r>
      <w:r w:rsidDel="00000000" w:rsidR="00000000" w:rsidRPr="00000000">
        <w:rPr>
          <w:rtl w:val="0"/>
        </w:rPr>
        <w:t xml:space="preserve"> is required for AlwaysOn Availability Groups.</w:t>
      </w:r>
    </w:p>
    <w:p w:rsidR="00000000" w:rsidDel="00000000" w:rsidP="00000000" w:rsidRDefault="00000000" w:rsidRPr="00000000" w14:paraId="00000007">
      <w:pPr>
        <w:numPr>
          <w:ilvl w:val="1"/>
          <w:numId w:val="8"/>
        </w:numPr>
        <w:spacing w:after="240" w:before="0" w:beforeAutospacing="0" w:line="360" w:lineRule="auto"/>
        <w:ind w:left="1440" w:hanging="360"/>
      </w:pPr>
      <w:r w:rsidDel="00000000" w:rsidR="00000000" w:rsidRPr="00000000">
        <w:rPr>
          <w:b w:val="1"/>
          <w:rtl w:val="0"/>
        </w:rPr>
        <w:t xml:space="preserve">Standard Edition</w:t>
      </w:r>
      <w:r w:rsidDel="00000000" w:rsidR="00000000" w:rsidRPr="00000000">
        <w:rPr>
          <w:rtl w:val="0"/>
        </w:rPr>
        <w:t xml:space="preserve"> supports Basic Availability Groups (which limits to one database and two replicas).</w:t>
      </w:r>
    </w:p>
    <w:p w:rsidR="00000000" w:rsidDel="00000000" w:rsidP="00000000" w:rsidRDefault="00000000" w:rsidRPr="00000000" w14:paraId="00000008">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360" w:lineRule="auto"/>
        <w:rPr>
          <w:b w:val="1"/>
          <w:color w:val="000000"/>
          <w:sz w:val="26"/>
          <w:szCs w:val="26"/>
        </w:rPr>
      </w:pPr>
      <w:bookmarkStart w:colFirst="0" w:colLast="0" w:name="_5awid2hk873i" w:id="1"/>
      <w:bookmarkEnd w:id="1"/>
      <w:r w:rsidDel="00000000" w:rsidR="00000000" w:rsidRPr="00000000">
        <w:rPr>
          <w:b w:val="1"/>
          <w:color w:val="000000"/>
          <w:sz w:val="26"/>
          <w:szCs w:val="26"/>
          <w:rtl w:val="0"/>
        </w:rPr>
        <w:t xml:space="preserve">2. Windows Server and Active Directory Requirements</w:t>
      </w:r>
    </w:p>
    <w:p w:rsidR="00000000" w:rsidDel="00000000" w:rsidP="00000000" w:rsidRDefault="00000000" w:rsidRPr="00000000" w14:paraId="0000000A">
      <w:pPr>
        <w:numPr>
          <w:ilvl w:val="0"/>
          <w:numId w:val="9"/>
        </w:numPr>
        <w:spacing w:after="0" w:afterAutospacing="0" w:before="240" w:line="360" w:lineRule="auto"/>
        <w:ind w:left="720" w:hanging="360"/>
      </w:pPr>
      <w:r w:rsidDel="00000000" w:rsidR="00000000" w:rsidRPr="00000000">
        <w:rPr>
          <w:b w:val="1"/>
          <w:rtl w:val="0"/>
        </w:rPr>
        <w:t xml:space="preserve">Windows Server Version</w:t>
      </w:r>
      <w:r w:rsidDel="00000000" w:rsidR="00000000" w:rsidRPr="00000000">
        <w:rPr>
          <w:rtl w:val="0"/>
        </w:rPr>
        <w:t xml:space="preserve">: The Windows Server version should be </w:t>
      </w:r>
      <w:r w:rsidDel="00000000" w:rsidR="00000000" w:rsidRPr="00000000">
        <w:rPr>
          <w:b w:val="1"/>
          <w:rtl w:val="0"/>
        </w:rPr>
        <w:t xml:space="preserve">2012 R2</w:t>
      </w:r>
      <w:r w:rsidDel="00000000" w:rsidR="00000000" w:rsidRPr="00000000">
        <w:rPr>
          <w:rtl w:val="0"/>
        </w:rPr>
        <w:t xml:space="preserve"> or higher.</w:t>
      </w:r>
    </w:p>
    <w:p w:rsidR="00000000" w:rsidDel="00000000" w:rsidP="00000000" w:rsidRDefault="00000000" w:rsidRPr="00000000" w14:paraId="0000000B">
      <w:pPr>
        <w:numPr>
          <w:ilvl w:val="0"/>
          <w:numId w:val="9"/>
        </w:numPr>
        <w:spacing w:after="0" w:afterAutospacing="0" w:before="0" w:beforeAutospacing="0" w:line="360" w:lineRule="auto"/>
        <w:ind w:left="720" w:hanging="360"/>
      </w:pPr>
      <w:r w:rsidDel="00000000" w:rsidR="00000000" w:rsidRPr="00000000">
        <w:rPr>
          <w:b w:val="1"/>
          <w:rtl w:val="0"/>
        </w:rPr>
        <w:t xml:space="preserve">Active Directory</w:t>
      </w:r>
      <w:r w:rsidDel="00000000" w:rsidR="00000000" w:rsidRPr="00000000">
        <w:rPr>
          <w:rtl w:val="0"/>
        </w:rPr>
        <w:t xml:space="preserve">:</w:t>
      </w:r>
    </w:p>
    <w:p w:rsidR="00000000" w:rsidDel="00000000" w:rsidP="00000000" w:rsidRDefault="00000000" w:rsidRPr="00000000" w14:paraId="0000000C">
      <w:pPr>
        <w:numPr>
          <w:ilvl w:val="1"/>
          <w:numId w:val="9"/>
        </w:numPr>
        <w:spacing w:after="0" w:afterAutospacing="0" w:before="0" w:beforeAutospacing="0" w:line="360" w:lineRule="auto"/>
        <w:ind w:left="1440" w:hanging="360"/>
      </w:pPr>
      <w:r w:rsidDel="00000000" w:rsidR="00000000" w:rsidRPr="00000000">
        <w:rPr>
          <w:rtl w:val="0"/>
        </w:rPr>
        <w:t xml:space="preserve">Both SQL Server instances must be part of the same </w:t>
      </w:r>
      <w:r w:rsidDel="00000000" w:rsidR="00000000" w:rsidRPr="00000000">
        <w:rPr>
          <w:b w:val="1"/>
          <w:rtl w:val="0"/>
        </w:rPr>
        <w:t xml:space="preserve">Active Directory domain</w:t>
      </w:r>
      <w:r w:rsidDel="00000000" w:rsidR="00000000" w:rsidRPr="00000000">
        <w:rPr>
          <w:rtl w:val="0"/>
        </w:rPr>
        <w:t xml:space="preserve">.</w:t>
      </w:r>
    </w:p>
    <w:p w:rsidR="00000000" w:rsidDel="00000000" w:rsidP="00000000" w:rsidRDefault="00000000" w:rsidRPr="00000000" w14:paraId="0000000D">
      <w:pPr>
        <w:numPr>
          <w:ilvl w:val="1"/>
          <w:numId w:val="9"/>
        </w:numPr>
        <w:spacing w:after="240" w:before="0" w:beforeAutospacing="0" w:line="360" w:lineRule="auto"/>
        <w:ind w:left="1440" w:hanging="360"/>
      </w:pPr>
      <w:r w:rsidDel="00000000" w:rsidR="00000000" w:rsidRPr="00000000">
        <w:rPr>
          <w:rtl w:val="0"/>
        </w:rPr>
        <w:t xml:space="preserve">Service accounts for SQL Server must have appropriate permissions in Active Directory (e.g., for creating endpoints, availability group configuration).</w:t>
      </w:r>
    </w:p>
    <w:p w:rsidR="00000000" w:rsidDel="00000000" w:rsidP="00000000" w:rsidRDefault="00000000" w:rsidRPr="00000000" w14:paraId="0000000E">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360" w:lineRule="auto"/>
        <w:rPr>
          <w:b w:val="1"/>
          <w:color w:val="000000"/>
          <w:sz w:val="26"/>
          <w:szCs w:val="26"/>
        </w:rPr>
      </w:pPr>
      <w:bookmarkStart w:colFirst="0" w:colLast="0" w:name="_ogsd2bpu9ir6" w:id="2"/>
      <w:bookmarkEnd w:id="2"/>
      <w:r w:rsidDel="00000000" w:rsidR="00000000" w:rsidRPr="00000000">
        <w:rPr>
          <w:b w:val="1"/>
          <w:color w:val="000000"/>
          <w:sz w:val="26"/>
          <w:szCs w:val="26"/>
          <w:rtl w:val="0"/>
        </w:rPr>
        <w:t xml:space="preserve">3. SQL Server Configuration Requirements</w:t>
      </w:r>
    </w:p>
    <w:p w:rsidR="00000000" w:rsidDel="00000000" w:rsidP="00000000" w:rsidRDefault="00000000" w:rsidRPr="00000000" w14:paraId="00000010">
      <w:pPr>
        <w:numPr>
          <w:ilvl w:val="0"/>
          <w:numId w:val="1"/>
        </w:numPr>
        <w:spacing w:after="0" w:afterAutospacing="0" w:before="240" w:line="360" w:lineRule="auto"/>
        <w:ind w:left="720" w:hanging="360"/>
      </w:pPr>
      <w:r w:rsidDel="00000000" w:rsidR="00000000" w:rsidRPr="00000000">
        <w:rPr>
          <w:b w:val="1"/>
          <w:rtl w:val="0"/>
        </w:rPr>
        <w:t xml:space="preserve">SQL Server Configuration</w:t>
      </w:r>
      <w:r w:rsidDel="00000000" w:rsidR="00000000" w:rsidRPr="00000000">
        <w:rPr>
          <w:rtl w:val="0"/>
        </w:rPr>
        <w:t xml:space="preserve">:</w:t>
      </w:r>
    </w:p>
    <w:p w:rsidR="00000000" w:rsidDel="00000000" w:rsidP="00000000" w:rsidRDefault="00000000" w:rsidRPr="00000000" w14:paraId="00000011">
      <w:pPr>
        <w:numPr>
          <w:ilvl w:val="1"/>
          <w:numId w:val="1"/>
        </w:numPr>
        <w:spacing w:after="0" w:afterAutospacing="0" w:before="0" w:beforeAutospacing="0" w:line="360" w:lineRule="auto"/>
        <w:ind w:left="1440" w:hanging="360"/>
      </w:pPr>
      <w:r w:rsidDel="00000000" w:rsidR="00000000" w:rsidRPr="00000000">
        <w:rPr>
          <w:rtl w:val="0"/>
        </w:rPr>
        <w:t xml:space="preserve">Ensure that </w:t>
      </w:r>
      <w:r w:rsidDel="00000000" w:rsidR="00000000" w:rsidRPr="00000000">
        <w:rPr>
          <w:b w:val="1"/>
          <w:rtl w:val="0"/>
        </w:rPr>
        <w:t xml:space="preserve">SQL Server instances</w:t>
      </w:r>
      <w:r w:rsidDel="00000000" w:rsidR="00000000" w:rsidRPr="00000000">
        <w:rPr>
          <w:rtl w:val="0"/>
        </w:rPr>
        <w:t xml:space="preserve"> are installed and running on all nodes (replicas).</w:t>
      </w:r>
    </w:p>
    <w:p w:rsidR="00000000" w:rsidDel="00000000" w:rsidP="00000000" w:rsidRDefault="00000000" w:rsidRPr="00000000" w14:paraId="00000012">
      <w:pPr>
        <w:numPr>
          <w:ilvl w:val="1"/>
          <w:numId w:val="1"/>
        </w:numPr>
        <w:spacing w:after="0" w:afterAutospacing="0" w:before="0" w:beforeAutospacing="0" w:line="360" w:lineRule="auto"/>
        <w:ind w:left="1440" w:hanging="360"/>
      </w:pPr>
      <w:r w:rsidDel="00000000" w:rsidR="00000000" w:rsidRPr="00000000">
        <w:rPr>
          <w:rtl w:val="0"/>
        </w:rPr>
        <w:t xml:space="preserve">Enable the </w:t>
      </w:r>
      <w:r w:rsidDel="00000000" w:rsidR="00000000" w:rsidRPr="00000000">
        <w:rPr>
          <w:b w:val="1"/>
          <w:rtl w:val="0"/>
        </w:rPr>
        <w:t xml:space="preserve">AlwaysOn Availability Groups feature</w:t>
      </w:r>
      <w:r w:rsidDel="00000000" w:rsidR="00000000" w:rsidRPr="00000000">
        <w:rPr>
          <w:rtl w:val="0"/>
        </w:rPr>
        <w:t xml:space="preserve"> through SQL Server Configuration Manager on both replicas:</w:t>
      </w:r>
    </w:p>
    <w:p w:rsidR="00000000" w:rsidDel="00000000" w:rsidP="00000000" w:rsidRDefault="00000000" w:rsidRPr="00000000" w14:paraId="00000013">
      <w:pPr>
        <w:numPr>
          <w:ilvl w:val="2"/>
          <w:numId w:val="1"/>
        </w:numPr>
        <w:spacing w:after="0" w:afterAutospacing="0" w:before="0" w:beforeAutospacing="0" w:line="360" w:lineRule="auto"/>
        <w:ind w:left="216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SQL Server Configuration Manager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SQL Server Services</w:t>
      </w:r>
      <w:r w:rsidDel="00000000" w:rsidR="00000000" w:rsidRPr="00000000">
        <w:rPr>
          <w:rFonts w:ascii="Arial Unicode MS" w:cs="Arial Unicode MS" w:eastAsia="Arial Unicode MS" w:hAnsi="Arial Unicode MS"/>
          <w:rtl w:val="0"/>
        </w:rPr>
        <w:t xml:space="preserve"> → right-click on your SQL instance → </w:t>
      </w:r>
      <w:r w:rsidDel="00000000" w:rsidR="00000000" w:rsidRPr="00000000">
        <w:rPr>
          <w:rFonts w:ascii="Roboto Mono" w:cs="Roboto Mono" w:eastAsia="Roboto Mono" w:hAnsi="Roboto Mono"/>
          <w:color w:val="188038"/>
          <w:rtl w:val="0"/>
        </w:rPr>
        <w:t xml:space="preserve">Properties</w:t>
      </w:r>
      <w:r w:rsidDel="00000000" w:rsidR="00000000" w:rsidRPr="00000000">
        <w:rPr>
          <w:rFonts w:ascii="Arial Unicode MS" w:cs="Arial Unicode MS" w:eastAsia="Arial Unicode MS" w:hAnsi="Arial Unicode MS"/>
          <w:rtl w:val="0"/>
        </w:rPr>
        <w:t xml:space="preserve"> → Enable the </w:t>
      </w:r>
      <w:r w:rsidDel="00000000" w:rsidR="00000000" w:rsidRPr="00000000">
        <w:rPr>
          <w:b w:val="1"/>
          <w:rtl w:val="0"/>
        </w:rPr>
        <w:t xml:space="preserve">AlwaysOn Availability Groups</w:t>
      </w:r>
      <w:r w:rsidDel="00000000" w:rsidR="00000000" w:rsidRPr="00000000">
        <w:rPr>
          <w:rtl w:val="0"/>
        </w:rPr>
        <w:t xml:space="preserve"> feature.</w:t>
      </w:r>
    </w:p>
    <w:p w:rsidR="00000000" w:rsidDel="00000000" w:rsidP="00000000" w:rsidRDefault="00000000" w:rsidRPr="00000000" w14:paraId="00000014">
      <w:pPr>
        <w:numPr>
          <w:ilvl w:val="0"/>
          <w:numId w:val="1"/>
        </w:numPr>
        <w:spacing w:after="240" w:before="0" w:beforeAutospacing="0" w:line="360" w:lineRule="auto"/>
        <w:ind w:left="720" w:hanging="360"/>
      </w:pPr>
      <w:r w:rsidDel="00000000" w:rsidR="00000000" w:rsidRPr="00000000">
        <w:rPr>
          <w:b w:val="1"/>
          <w:rtl w:val="0"/>
        </w:rPr>
        <w:t xml:space="preserve">SQL Server Version</w:t>
      </w:r>
      <w:r w:rsidDel="00000000" w:rsidR="00000000" w:rsidRPr="00000000">
        <w:rPr>
          <w:rtl w:val="0"/>
        </w:rPr>
        <w:t xml:space="preserve">: Both instances must be running the same version and build of SQL Server.</w:t>
      </w:r>
    </w:p>
    <w:p w:rsidR="00000000" w:rsidDel="00000000" w:rsidP="00000000" w:rsidRDefault="00000000" w:rsidRPr="00000000" w14:paraId="00000015">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360" w:lineRule="auto"/>
        <w:rPr>
          <w:b w:val="1"/>
          <w:color w:val="000000"/>
          <w:sz w:val="26"/>
          <w:szCs w:val="26"/>
        </w:rPr>
      </w:pPr>
      <w:bookmarkStart w:colFirst="0" w:colLast="0" w:name="_nx586qyk8smn" w:id="3"/>
      <w:bookmarkEnd w:id="3"/>
      <w:r w:rsidDel="00000000" w:rsidR="00000000" w:rsidRPr="00000000">
        <w:rPr>
          <w:b w:val="1"/>
          <w:color w:val="000000"/>
          <w:sz w:val="26"/>
          <w:szCs w:val="26"/>
          <w:rtl w:val="0"/>
        </w:rPr>
        <w:t xml:space="preserve">4. Network Requirements</w:t>
      </w:r>
    </w:p>
    <w:p w:rsidR="00000000" w:rsidDel="00000000" w:rsidP="00000000" w:rsidRDefault="00000000" w:rsidRPr="00000000" w14:paraId="00000017">
      <w:pPr>
        <w:numPr>
          <w:ilvl w:val="0"/>
          <w:numId w:val="6"/>
        </w:numPr>
        <w:spacing w:after="0" w:afterAutospacing="0" w:before="240" w:line="360" w:lineRule="auto"/>
        <w:ind w:left="720" w:hanging="360"/>
      </w:pPr>
      <w:r w:rsidDel="00000000" w:rsidR="00000000" w:rsidRPr="00000000">
        <w:rPr>
          <w:b w:val="1"/>
          <w:rtl w:val="0"/>
        </w:rPr>
        <w:t xml:space="preserve">DNS Resolution</w:t>
      </w:r>
      <w:r w:rsidDel="00000000" w:rsidR="00000000" w:rsidRPr="00000000">
        <w:rPr>
          <w:rtl w:val="0"/>
        </w:rPr>
        <w:t xml:space="preserve">: Ensure that all replicas can resolve each other’s fully qualified domain names (FQDNs).</w:t>
      </w:r>
    </w:p>
    <w:p w:rsidR="00000000" w:rsidDel="00000000" w:rsidP="00000000" w:rsidRDefault="00000000" w:rsidRPr="00000000" w14:paraId="00000018">
      <w:pPr>
        <w:numPr>
          <w:ilvl w:val="0"/>
          <w:numId w:val="6"/>
        </w:numPr>
        <w:spacing w:after="0" w:afterAutospacing="0" w:before="0" w:beforeAutospacing="0" w:line="360" w:lineRule="auto"/>
        <w:ind w:left="720" w:hanging="360"/>
      </w:pPr>
      <w:r w:rsidDel="00000000" w:rsidR="00000000" w:rsidRPr="00000000">
        <w:rPr>
          <w:b w:val="1"/>
          <w:rtl w:val="0"/>
        </w:rPr>
        <w:t xml:space="preserve">Windows Firewall</w:t>
      </w:r>
      <w:r w:rsidDel="00000000" w:rsidR="00000000" w:rsidRPr="00000000">
        <w:rPr>
          <w:rtl w:val="0"/>
        </w:rPr>
        <w:t xml:space="preserve">: Open necessary ports for SQL Server and the AlwaysOn Availability Group:</w:t>
      </w:r>
    </w:p>
    <w:p w:rsidR="00000000" w:rsidDel="00000000" w:rsidP="00000000" w:rsidRDefault="00000000" w:rsidRPr="00000000" w14:paraId="00000019">
      <w:pPr>
        <w:numPr>
          <w:ilvl w:val="1"/>
          <w:numId w:val="6"/>
        </w:numPr>
        <w:spacing w:after="0" w:afterAutospacing="0" w:before="0" w:beforeAutospacing="0" w:line="360" w:lineRule="auto"/>
        <w:ind w:left="1440" w:hanging="360"/>
      </w:pPr>
      <w:r w:rsidDel="00000000" w:rsidR="00000000" w:rsidRPr="00000000">
        <w:rPr>
          <w:rtl w:val="0"/>
        </w:rPr>
        <w:t xml:space="preserve">Default SQL Server port: TCP 1433</w:t>
      </w:r>
    </w:p>
    <w:p w:rsidR="00000000" w:rsidDel="00000000" w:rsidP="00000000" w:rsidRDefault="00000000" w:rsidRPr="00000000" w14:paraId="0000001A">
      <w:pPr>
        <w:numPr>
          <w:ilvl w:val="1"/>
          <w:numId w:val="6"/>
        </w:numPr>
        <w:spacing w:after="0" w:afterAutospacing="0" w:before="0" w:beforeAutospacing="0" w:line="360" w:lineRule="auto"/>
        <w:ind w:left="1440" w:hanging="360"/>
      </w:pPr>
      <w:r w:rsidDel="00000000" w:rsidR="00000000" w:rsidRPr="00000000">
        <w:rPr>
          <w:rtl w:val="0"/>
        </w:rPr>
        <w:t xml:space="preserve">SQL Server AlwaysOn communication: TCP port 5022 (can be customized, but port 5022 is default).</w:t>
      </w:r>
    </w:p>
    <w:p w:rsidR="00000000" w:rsidDel="00000000" w:rsidP="00000000" w:rsidRDefault="00000000" w:rsidRPr="00000000" w14:paraId="0000001B">
      <w:pPr>
        <w:numPr>
          <w:ilvl w:val="0"/>
          <w:numId w:val="6"/>
        </w:numPr>
        <w:spacing w:after="240" w:before="0" w:beforeAutospacing="0" w:line="360" w:lineRule="auto"/>
        <w:ind w:left="720" w:hanging="360"/>
      </w:pPr>
      <w:r w:rsidDel="00000000" w:rsidR="00000000" w:rsidRPr="00000000">
        <w:rPr>
          <w:b w:val="1"/>
          <w:rtl w:val="0"/>
        </w:rPr>
        <w:t xml:space="preserve">Reliable Network Connectivity</w:t>
      </w:r>
      <w:r w:rsidDel="00000000" w:rsidR="00000000" w:rsidRPr="00000000">
        <w:rPr>
          <w:rtl w:val="0"/>
        </w:rPr>
        <w:t xml:space="preserve">: AlwaysOn replicas require a reliable network connection between them.</w:t>
      </w:r>
    </w:p>
    <w:p w:rsidR="00000000" w:rsidDel="00000000" w:rsidP="00000000" w:rsidRDefault="00000000" w:rsidRPr="00000000" w14:paraId="0000001C">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360" w:lineRule="auto"/>
        <w:rPr>
          <w:b w:val="1"/>
          <w:color w:val="000000"/>
          <w:sz w:val="26"/>
          <w:szCs w:val="26"/>
        </w:rPr>
      </w:pPr>
      <w:bookmarkStart w:colFirst="0" w:colLast="0" w:name="_ucdrdmnogl4n" w:id="4"/>
      <w:bookmarkEnd w:id="4"/>
      <w:r w:rsidDel="00000000" w:rsidR="00000000" w:rsidRPr="00000000">
        <w:rPr>
          <w:b w:val="1"/>
          <w:color w:val="000000"/>
          <w:sz w:val="26"/>
          <w:szCs w:val="26"/>
          <w:rtl w:val="0"/>
        </w:rPr>
        <w:t xml:space="preserve">5. Storage Requirements</w:t>
      </w:r>
    </w:p>
    <w:p w:rsidR="00000000" w:rsidDel="00000000" w:rsidP="00000000" w:rsidRDefault="00000000" w:rsidRPr="00000000" w14:paraId="0000001E">
      <w:pPr>
        <w:numPr>
          <w:ilvl w:val="0"/>
          <w:numId w:val="2"/>
        </w:numPr>
        <w:spacing w:after="0" w:afterAutospacing="0" w:before="240" w:line="360" w:lineRule="auto"/>
        <w:ind w:left="720" w:hanging="360"/>
      </w:pPr>
      <w:r w:rsidDel="00000000" w:rsidR="00000000" w:rsidRPr="00000000">
        <w:rPr>
          <w:b w:val="1"/>
          <w:rtl w:val="0"/>
        </w:rPr>
        <w:t xml:space="preserve">Shared Storage (Optional)</w:t>
      </w:r>
      <w:r w:rsidDel="00000000" w:rsidR="00000000" w:rsidRPr="00000000">
        <w:rPr>
          <w:rtl w:val="0"/>
        </w:rPr>
        <w:t xml:space="preserve">: In case you are using </w:t>
      </w:r>
      <w:r w:rsidDel="00000000" w:rsidR="00000000" w:rsidRPr="00000000">
        <w:rPr>
          <w:b w:val="1"/>
          <w:rtl w:val="0"/>
        </w:rPr>
        <w:t xml:space="preserve">Windows Server Failover Cluster (WSFC)</w:t>
      </w:r>
      <w:r w:rsidDel="00000000" w:rsidR="00000000" w:rsidRPr="00000000">
        <w:rPr>
          <w:rtl w:val="0"/>
        </w:rPr>
        <w:t xml:space="preserve">, ensure that shared storage (e.g., SAN or SMB share) is available. However, for Availability Groups, this is not strictly required because each replica has its own copy of the database files.</w:t>
      </w:r>
    </w:p>
    <w:p w:rsidR="00000000" w:rsidDel="00000000" w:rsidP="00000000" w:rsidRDefault="00000000" w:rsidRPr="00000000" w14:paraId="0000001F">
      <w:pPr>
        <w:numPr>
          <w:ilvl w:val="0"/>
          <w:numId w:val="2"/>
        </w:numPr>
        <w:spacing w:after="240" w:before="0" w:beforeAutospacing="0" w:line="360" w:lineRule="auto"/>
        <w:ind w:left="720" w:hanging="360"/>
      </w:pPr>
      <w:r w:rsidDel="00000000" w:rsidR="00000000" w:rsidRPr="00000000">
        <w:rPr>
          <w:b w:val="1"/>
          <w:rtl w:val="0"/>
        </w:rPr>
        <w:t xml:space="preserve">Data and Log Files</w:t>
      </w:r>
      <w:r w:rsidDel="00000000" w:rsidR="00000000" w:rsidRPr="00000000">
        <w:rPr>
          <w:rtl w:val="0"/>
        </w:rPr>
        <w:t xml:space="preserve">: Each replica needs a storage location for database and transaction log files, and they should be accessible and properly configured on each node.</w:t>
      </w:r>
    </w:p>
    <w:p w:rsidR="00000000" w:rsidDel="00000000" w:rsidP="00000000" w:rsidRDefault="00000000" w:rsidRPr="00000000" w14:paraId="00000020">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360" w:lineRule="auto"/>
        <w:rPr>
          <w:b w:val="1"/>
          <w:color w:val="000000"/>
          <w:sz w:val="26"/>
          <w:szCs w:val="26"/>
        </w:rPr>
      </w:pPr>
      <w:bookmarkStart w:colFirst="0" w:colLast="0" w:name="_n2znv31wh4ey" w:id="5"/>
      <w:bookmarkEnd w:id="5"/>
      <w:r w:rsidDel="00000000" w:rsidR="00000000" w:rsidRPr="00000000">
        <w:rPr>
          <w:b w:val="1"/>
          <w:color w:val="000000"/>
          <w:sz w:val="26"/>
          <w:szCs w:val="26"/>
          <w:rtl w:val="0"/>
        </w:rPr>
        <w:t xml:space="preserve">6. Windows Server Failover Cluster (WSFC) Setup</w:t>
      </w:r>
    </w:p>
    <w:p w:rsidR="00000000" w:rsidDel="00000000" w:rsidP="00000000" w:rsidRDefault="00000000" w:rsidRPr="00000000" w14:paraId="00000022">
      <w:pPr>
        <w:numPr>
          <w:ilvl w:val="0"/>
          <w:numId w:val="13"/>
        </w:numPr>
        <w:spacing w:after="0" w:afterAutospacing="0" w:before="240" w:line="360" w:lineRule="auto"/>
        <w:ind w:left="720" w:hanging="360"/>
      </w:pPr>
      <w:r w:rsidDel="00000000" w:rsidR="00000000" w:rsidRPr="00000000">
        <w:rPr>
          <w:b w:val="1"/>
          <w:rtl w:val="0"/>
        </w:rPr>
        <w:t xml:space="preserve">WSFC Cluster</w:t>
      </w:r>
      <w:r w:rsidDel="00000000" w:rsidR="00000000" w:rsidRPr="00000000">
        <w:rPr>
          <w:rtl w:val="0"/>
        </w:rPr>
        <w:t xml:space="preserve">:</w:t>
      </w:r>
    </w:p>
    <w:p w:rsidR="00000000" w:rsidDel="00000000" w:rsidP="00000000" w:rsidRDefault="00000000" w:rsidRPr="00000000" w14:paraId="00000023">
      <w:pPr>
        <w:numPr>
          <w:ilvl w:val="1"/>
          <w:numId w:val="13"/>
        </w:numPr>
        <w:spacing w:after="0" w:afterAutospacing="0" w:before="0" w:beforeAutospacing="0" w:line="360" w:lineRule="auto"/>
        <w:ind w:left="1440" w:hanging="360"/>
      </w:pPr>
      <w:r w:rsidDel="00000000" w:rsidR="00000000" w:rsidRPr="00000000">
        <w:rPr>
          <w:rtl w:val="0"/>
        </w:rPr>
        <w:t xml:space="preserve">Set up a </w:t>
      </w:r>
      <w:r w:rsidDel="00000000" w:rsidR="00000000" w:rsidRPr="00000000">
        <w:rPr>
          <w:b w:val="1"/>
          <w:rtl w:val="0"/>
        </w:rPr>
        <w:t xml:space="preserve">Windows Server Failover Cluster (WSFC)</w:t>
      </w:r>
      <w:r w:rsidDel="00000000" w:rsidR="00000000" w:rsidRPr="00000000">
        <w:rPr>
          <w:rtl w:val="0"/>
        </w:rPr>
        <w:t xml:space="preserve"> that will manage the availability group.</w:t>
      </w:r>
    </w:p>
    <w:p w:rsidR="00000000" w:rsidDel="00000000" w:rsidP="00000000" w:rsidRDefault="00000000" w:rsidRPr="00000000" w14:paraId="00000024">
      <w:pPr>
        <w:numPr>
          <w:ilvl w:val="1"/>
          <w:numId w:val="13"/>
        </w:numPr>
        <w:spacing w:after="0" w:afterAutospacing="0" w:before="0" w:beforeAutospacing="0" w:line="360" w:lineRule="auto"/>
        <w:ind w:left="1440" w:hanging="360"/>
      </w:pPr>
      <w:r w:rsidDel="00000000" w:rsidR="00000000" w:rsidRPr="00000000">
        <w:rPr>
          <w:rtl w:val="0"/>
        </w:rPr>
        <w:t xml:space="preserve">Each replica (node) must be part of the same </w:t>
      </w:r>
      <w:r w:rsidDel="00000000" w:rsidR="00000000" w:rsidRPr="00000000">
        <w:rPr>
          <w:b w:val="1"/>
          <w:rtl w:val="0"/>
        </w:rPr>
        <w:t xml:space="preserve">WSFC cluster</w:t>
      </w:r>
      <w:r w:rsidDel="00000000" w:rsidR="00000000" w:rsidRPr="00000000">
        <w:rPr>
          <w:rtl w:val="0"/>
        </w:rPr>
        <w:t xml:space="preserve">.</w:t>
      </w:r>
    </w:p>
    <w:p w:rsidR="00000000" w:rsidDel="00000000" w:rsidP="00000000" w:rsidRDefault="00000000" w:rsidRPr="00000000" w14:paraId="00000025">
      <w:pPr>
        <w:numPr>
          <w:ilvl w:val="1"/>
          <w:numId w:val="13"/>
        </w:numPr>
        <w:spacing w:after="0" w:afterAutospacing="0" w:before="0" w:beforeAutospacing="0" w:line="360" w:lineRule="auto"/>
        <w:ind w:left="1440" w:hanging="360"/>
      </w:pPr>
      <w:r w:rsidDel="00000000" w:rsidR="00000000" w:rsidRPr="00000000">
        <w:rPr>
          <w:rtl w:val="0"/>
        </w:rPr>
        <w:t xml:space="preserve">Ensure that the cluster is healthy and all nodes can communicate with each other.</w:t>
      </w:r>
    </w:p>
    <w:p w:rsidR="00000000" w:rsidDel="00000000" w:rsidP="00000000" w:rsidRDefault="00000000" w:rsidRPr="00000000" w14:paraId="00000026">
      <w:pPr>
        <w:numPr>
          <w:ilvl w:val="1"/>
          <w:numId w:val="13"/>
        </w:numPr>
        <w:spacing w:after="0" w:afterAutospacing="0" w:before="0" w:beforeAutospacing="0" w:line="360" w:lineRule="auto"/>
        <w:ind w:left="1440" w:hanging="360"/>
      </w:pPr>
      <w:r w:rsidDel="00000000" w:rsidR="00000000" w:rsidRPr="00000000">
        <w:rPr>
          <w:rtl w:val="0"/>
        </w:rPr>
        <w:t xml:space="preserve">You can use the </w:t>
      </w:r>
      <w:r w:rsidDel="00000000" w:rsidR="00000000" w:rsidRPr="00000000">
        <w:rPr>
          <w:b w:val="1"/>
          <w:rtl w:val="0"/>
        </w:rPr>
        <w:t xml:space="preserve">Failover Cluster Manager</w:t>
      </w:r>
      <w:r w:rsidDel="00000000" w:rsidR="00000000" w:rsidRPr="00000000">
        <w:rPr>
          <w:rtl w:val="0"/>
        </w:rPr>
        <w:t xml:space="preserve"> to configure and manage your WSFC.</w:t>
      </w:r>
    </w:p>
    <w:p w:rsidR="00000000" w:rsidDel="00000000" w:rsidP="00000000" w:rsidRDefault="00000000" w:rsidRPr="00000000" w14:paraId="00000027">
      <w:pPr>
        <w:numPr>
          <w:ilvl w:val="1"/>
          <w:numId w:val="13"/>
        </w:numPr>
        <w:spacing w:after="240" w:before="0" w:beforeAutospacing="0" w:line="360" w:lineRule="auto"/>
        <w:ind w:left="1440" w:hanging="360"/>
      </w:pPr>
      <w:r w:rsidDel="00000000" w:rsidR="00000000" w:rsidRPr="00000000">
        <w:rPr>
          <w:rtl w:val="0"/>
        </w:rPr>
        <w:t xml:space="preserve">At least </w:t>
      </w:r>
      <w:r w:rsidDel="00000000" w:rsidR="00000000" w:rsidRPr="00000000">
        <w:rPr>
          <w:b w:val="1"/>
          <w:rtl w:val="0"/>
        </w:rPr>
        <w:t xml:space="preserve">two nodes</w:t>
      </w:r>
      <w:r w:rsidDel="00000000" w:rsidR="00000000" w:rsidRPr="00000000">
        <w:rPr>
          <w:rtl w:val="0"/>
        </w:rPr>
        <w:t xml:space="preserve"> are required for an Availability Group.</w:t>
      </w:r>
    </w:p>
    <w:p w:rsidR="00000000" w:rsidDel="00000000" w:rsidP="00000000" w:rsidRDefault="00000000" w:rsidRPr="00000000" w14:paraId="00000028">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360" w:lineRule="auto"/>
        <w:rPr>
          <w:b w:val="1"/>
          <w:color w:val="000000"/>
          <w:sz w:val="26"/>
          <w:szCs w:val="26"/>
        </w:rPr>
      </w:pPr>
      <w:bookmarkStart w:colFirst="0" w:colLast="0" w:name="_i18kh3kqxsds" w:id="6"/>
      <w:bookmarkEnd w:id="6"/>
      <w:r w:rsidDel="00000000" w:rsidR="00000000" w:rsidRPr="00000000">
        <w:rPr>
          <w:b w:val="1"/>
          <w:color w:val="000000"/>
          <w:sz w:val="26"/>
          <w:szCs w:val="26"/>
          <w:rtl w:val="0"/>
        </w:rPr>
        <w:t xml:space="preserve">7. SQL Server Service Accounts</w:t>
      </w:r>
    </w:p>
    <w:p w:rsidR="00000000" w:rsidDel="00000000" w:rsidP="00000000" w:rsidRDefault="00000000" w:rsidRPr="00000000" w14:paraId="0000002A">
      <w:pPr>
        <w:numPr>
          <w:ilvl w:val="0"/>
          <w:numId w:val="11"/>
        </w:numPr>
        <w:spacing w:after="0" w:afterAutospacing="0" w:before="240" w:line="360" w:lineRule="auto"/>
        <w:ind w:left="720" w:hanging="360"/>
      </w:pPr>
      <w:r w:rsidDel="00000000" w:rsidR="00000000" w:rsidRPr="00000000">
        <w:rPr>
          <w:b w:val="1"/>
          <w:rtl w:val="0"/>
        </w:rPr>
        <w:t xml:space="preserve">Same Service Account</w:t>
      </w:r>
      <w:r w:rsidDel="00000000" w:rsidR="00000000" w:rsidRPr="00000000">
        <w:rPr>
          <w:rtl w:val="0"/>
        </w:rPr>
        <w:t xml:space="preserve">: It’s recommended to use the </w:t>
      </w:r>
      <w:r w:rsidDel="00000000" w:rsidR="00000000" w:rsidRPr="00000000">
        <w:rPr>
          <w:b w:val="1"/>
          <w:rtl w:val="0"/>
        </w:rPr>
        <w:t xml:space="preserve">same SQL Server service account</w:t>
      </w:r>
      <w:r w:rsidDel="00000000" w:rsidR="00000000" w:rsidRPr="00000000">
        <w:rPr>
          <w:rtl w:val="0"/>
        </w:rPr>
        <w:t xml:space="preserve"> for all replicas in the Availability Group (or ensure that the accounts have equivalent permissions).</w:t>
      </w:r>
    </w:p>
    <w:p w:rsidR="00000000" w:rsidDel="00000000" w:rsidP="00000000" w:rsidRDefault="00000000" w:rsidRPr="00000000" w14:paraId="0000002B">
      <w:pPr>
        <w:numPr>
          <w:ilvl w:val="0"/>
          <w:numId w:val="11"/>
        </w:numPr>
        <w:spacing w:after="240" w:before="0" w:beforeAutospacing="0" w:line="360" w:lineRule="auto"/>
        <w:ind w:left="720" w:hanging="360"/>
      </w:pPr>
      <w:r w:rsidDel="00000000" w:rsidR="00000000" w:rsidRPr="00000000">
        <w:rPr>
          <w:rtl w:val="0"/>
        </w:rPr>
        <w:t xml:space="preserve">The service account must have </w:t>
      </w:r>
      <w:r w:rsidDel="00000000" w:rsidR="00000000" w:rsidRPr="00000000">
        <w:rPr>
          <w:b w:val="1"/>
          <w:rtl w:val="0"/>
        </w:rPr>
        <w:t xml:space="preserve">sysadmin</w:t>
      </w:r>
      <w:r w:rsidDel="00000000" w:rsidR="00000000" w:rsidRPr="00000000">
        <w:rPr>
          <w:rtl w:val="0"/>
        </w:rPr>
        <w:t xml:space="preserve"> privileges on all SQL Server instances involved.</w:t>
      </w:r>
    </w:p>
    <w:p w:rsidR="00000000" w:rsidDel="00000000" w:rsidP="00000000" w:rsidRDefault="00000000" w:rsidRPr="00000000" w14:paraId="0000002C">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before="280" w:line="360" w:lineRule="auto"/>
        <w:rPr>
          <w:b w:val="1"/>
          <w:color w:val="000000"/>
          <w:sz w:val="26"/>
          <w:szCs w:val="26"/>
        </w:rPr>
      </w:pPr>
      <w:bookmarkStart w:colFirst="0" w:colLast="0" w:name="_s144nlq2wskj" w:id="7"/>
      <w:bookmarkEnd w:id="7"/>
      <w:r w:rsidDel="00000000" w:rsidR="00000000" w:rsidRPr="00000000">
        <w:rPr>
          <w:b w:val="1"/>
          <w:color w:val="000000"/>
          <w:sz w:val="26"/>
          <w:szCs w:val="26"/>
          <w:rtl w:val="0"/>
        </w:rPr>
        <w:t xml:space="preserve">8. Database and Log Configuration</w:t>
      </w:r>
    </w:p>
    <w:p w:rsidR="00000000" w:rsidDel="00000000" w:rsidP="00000000" w:rsidRDefault="00000000" w:rsidRPr="00000000" w14:paraId="0000002E">
      <w:pPr>
        <w:numPr>
          <w:ilvl w:val="0"/>
          <w:numId w:val="5"/>
        </w:numPr>
        <w:spacing w:after="0" w:afterAutospacing="0" w:before="240" w:line="360" w:lineRule="auto"/>
        <w:ind w:left="720" w:hanging="360"/>
      </w:pPr>
      <w:r w:rsidDel="00000000" w:rsidR="00000000" w:rsidRPr="00000000">
        <w:rPr>
          <w:b w:val="1"/>
          <w:rtl w:val="0"/>
        </w:rPr>
        <w:t xml:space="preserve">Full Recovery Model</w:t>
      </w:r>
      <w:r w:rsidDel="00000000" w:rsidR="00000000" w:rsidRPr="00000000">
        <w:rPr>
          <w:rtl w:val="0"/>
        </w:rPr>
        <w:t xml:space="preserve">: The database(s) involved in the AlwaysOn Availability Group must be set to </w:t>
      </w:r>
      <w:r w:rsidDel="00000000" w:rsidR="00000000" w:rsidRPr="00000000">
        <w:rPr>
          <w:b w:val="1"/>
          <w:rtl w:val="0"/>
        </w:rPr>
        <w:t xml:space="preserve">Full Recovery Model</w:t>
      </w:r>
      <w:r w:rsidDel="00000000" w:rsidR="00000000" w:rsidRPr="00000000">
        <w:rPr>
          <w:rtl w:val="0"/>
        </w:rPr>
        <w:t xml:space="preserve">.</w:t>
      </w:r>
    </w:p>
    <w:p w:rsidR="00000000" w:rsidDel="00000000" w:rsidP="00000000" w:rsidRDefault="00000000" w:rsidRPr="00000000" w14:paraId="0000002F">
      <w:pPr>
        <w:numPr>
          <w:ilvl w:val="1"/>
          <w:numId w:val="5"/>
        </w:numPr>
        <w:spacing w:after="0" w:afterAutospacing="0" w:before="0" w:beforeAutospacing="0" w:line="360" w:lineRule="auto"/>
        <w:ind w:left="1440" w:hanging="360"/>
      </w:pPr>
      <w:r w:rsidDel="00000000" w:rsidR="00000000" w:rsidRPr="00000000">
        <w:rPr>
          <w:rtl w:val="0"/>
        </w:rPr>
        <w:t xml:space="preserve">This ensures that transaction logs are fully maintained for proper log shipping between replicas.</w:t>
      </w:r>
    </w:p>
    <w:p w:rsidR="00000000" w:rsidDel="00000000" w:rsidP="00000000" w:rsidRDefault="00000000" w:rsidRPr="00000000" w14:paraId="00000030">
      <w:pPr>
        <w:numPr>
          <w:ilvl w:val="0"/>
          <w:numId w:val="5"/>
        </w:numPr>
        <w:spacing w:after="240" w:before="0" w:beforeAutospacing="0" w:line="360" w:lineRule="auto"/>
        <w:ind w:left="720" w:hanging="360"/>
      </w:pPr>
      <w:r w:rsidDel="00000000" w:rsidR="00000000" w:rsidRPr="00000000">
        <w:rPr>
          <w:b w:val="1"/>
          <w:rtl w:val="0"/>
        </w:rPr>
        <w:t xml:space="preserve">Backup of the Primary Database</w:t>
      </w:r>
      <w:r w:rsidDel="00000000" w:rsidR="00000000" w:rsidRPr="00000000">
        <w:rPr>
          <w:rtl w:val="0"/>
        </w:rPr>
        <w:t xml:space="preserve">: Take a </w:t>
      </w:r>
      <w:r w:rsidDel="00000000" w:rsidR="00000000" w:rsidRPr="00000000">
        <w:rPr>
          <w:b w:val="1"/>
          <w:rtl w:val="0"/>
        </w:rPr>
        <w:t xml:space="preserve">full backup</w:t>
      </w:r>
      <w:r w:rsidDel="00000000" w:rsidR="00000000" w:rsidRPr="00000000">
        <w:rPr>
          <w:rtl w:val="0"/>
        </w:rPr>
        <w:t xml:space="preserve"> of the primary database, as this backup is required to join the secondary replica to the Availability Group.</w:t>
      </w:r>
    </w:p>
    <w:p w:rsidR="00000000" w:rsidDel="00000000" w:rsidP="00000000" w:rsidRDefault="00000000" w:rsidRPr="00000000" w14:paraId="00000031">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360" w:lineRule="auto"/>
        <w:rPr>
          <w:b w:val="1"/>
          <w:color w:val="000000"/>
          <w:sz w:val="26"/>
          <w:szCs w:val="26"/>
        </w:rPr>
      </w:pPr>
      <w:bookmarkStart w:colFirst="0" w:colLast="0" w:name="_w00qwbvb6vpc" w:id="8"/>
      <w:bookmarkEnd w:id="8"/>
      <w:r w:rsidDel="00000000" w:rsidR="00000000" w:rsidRPr="00000000">
        <w:rPr>
          <w:b w:val="1"/>
          <w:color w:val="000000"/>
          <w:sz w:val="26"/>
          <w:szCs w:val="26"/>
          <w:rtl w:val="0"/>
        </w:rPr>
        <w:t xml:space="preserve">9. Configure Endpoints</w:t>
      </w:r>
    </w:p>
    <w:p w:rsidR="00000000" w:rsidDel="00000000" w:rsidP="00000000" w:rsidRDefault="00000000" w:rsidRPr="00000000" w14:paraId="00000033">
      <w:pPr>
        <w:numPr>
          <w:ilvl w:val="0"/>
          <w:numId w:val="10"/>
        </w:numPr>
        <w:spacing w:after="0" w:afterAutospacing="0" w:before="240" w:line="360" w:lineRule="auto"/>
        <w:ind w:left="720" w:hanging="360"/>
      </w:pPr>
      <w:r w:rsidDel="00000000" w:rsidR="00000000" w:rsidRPr="00000000">
        <w:rPr>
          <w:b w:val="1"/>
          <w:rtl w:val="0"/>
        </w:rPr>
        <w:t xml:space="preserve">Database Mirroring Endpoint</w:t>
      </w:r>
      <w:r w:rsidDel="00000000" w:rsidR="00000000" w:rsidRPr="00000000">
        <w:rPr>
          <w:rtl w:val="0"/>
        </w:rPr>
        <w:t xml:space="preserve">: An </w:t>
      </w:r>
      <w:r w:rsidDel="00000000" w:rsidR="00000000" w:rsidRPr="00000000">
        <w:rPr>
          <w:b w:val="1"/>
          <w:rtl w:val="0"/>
        </w:rPr>
        <w:t xml:space="preserve">endpoint</w:t>
      </w:r>
      <w:r w:rsidDel="00000000" w:rsidR="00000000" w:rsidRPr="00000000">
        <w:rPr>
          <w:rtl w:val="0"/>
        </w:rPr>
        <w:t xml:space="preserve"> is required for communication between replicas. You will need to configure the AlwaysOn </w:t>
      </w:r>
      <w:r w:rsidDel="00000000" w:rsidR="00000000" w:rsidRPr="00000000">
        <w:rPr>
          <w:b w:val="1"/>
          <w:rtl w:val="0"/>
        </w:rPr>
        <w:t xml:space="preserve">database mirroring endpoint</w:t>
      </w:r>
      <w:r w:rsidDel="00000000" w:rsidR="00000000" w:rsidRPr="00000000">
        <w:rPr>
          <w:rtl w:val="0"/>
        </w:rPr>
        <w:t xml:space="preserve">:</w:t>
      </w:r>
    </w:p>
    <w:p w:rsidR="00000000" w:rsidDel="00000000" w:rsidP="00000000" w:rsidRDefault="00000000" w:rsidRPr="00000000" w14:paraId="00000034">
      <w:pPr>
        <w:numPr>
          <w:ilvl w:val="1"/>
          <w:numId w:val="10"/>
        </w:numPr>
        <w:spacing w:after="0" w:afterAutospacing="0" w:before="0" w:beforeAutospacing="0" w:line="360" w:lineRule="auto"/>
        <w:ind w:left="1440" w:hanging="360"/>
      </w:pPr>
      <w:r w:rsidDel="00000000" w:rsidR="00000000" w:rsidRPr="00000000">
        <w:rPr>
          <w:rtl w:val="0"/>
        </w:rPr>
        <w:t xml:space="preserve">On each replica, create an endpoint (usually on TCP port 5022).</w:t>
      </w:r>
    </w:p>
    <w:p w:rsidR="00000000" w:rsidDel="00000000" w:rsidP="00000000" w:rsidRDefault="00000000" w:rsidRPr="00000000" w14:paraId="00000035">
      <w:pPr>
        <w:numPr>
          <w:ilvl w:val="1"/>
          <w:numId w:val="10"/>
        </w:numPr>
        <w:spacing w:after="240" w:before="0" w:beforeAutospacing="0" w:line="360" w:lineRule="auto"/>
        <w:ind w:left="1440" w:hanging="360"/>
      </w:pPr>
      <w:r w:rsidDel="00000000" w:rsidR="00000000" w:rsidRPr="00000000">
        <w:rPr>
          <w:rtl w:val="0"/>
        </w:rPr>
        <w:t xml:space="preserve">The endpoint must be configured with appropriate permissions to allow communication between replicas.</w:t>
      </w:r>
    </w:p>
    <w:p w:rsidR="00000000" w:rsidDel="00000000" w:rsidP="00000000" w:rsidRDefault="00000000" w:rsidRPr="00000000" w14:paraId="00000036">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360" w:lineRule="auto"/>
        <w:rPr>
          <w:b w:val="1"/>
          <w:color w:val="000000"/>
          <w:sz w:val="26"/>
          <w:szCs w:val="26"/>
        </w:rPr>
      </w:pPr>
      <w:bookmarkStart w:colFirst="0" w:colLast="0" w:name="_1rmrsbk11liw" w:id="9"/>
      <w:bookmarkEnd w:id="9"/>
      <w:r w:rsidDel="00000000" w:rsidR="00000000" w:rsidRPr="00000000">
        <w:rPr>
          <w:b w:val="1"/>
          <w:color w:val="000000"/>
          <w:sz w:val="26"/>
          <w:szCs w:val="26"/>
          <w:rtl w:val="0"/>
        </w:rPr>
        <w:t xml:space="preserve">10. Quorum and Availability Group Scripting/Tools</w:t>
      </w:r>
    </w:p>
    <w:p w:rsidR="00000000" w:rsidDel="00000000" w:rsidP="00000000" w:rsidRDefault="00000000" w:rsidRPr="00000000" w14:paraId="00000038">
      <w:pPr>
        <w:numPr>
          <w:ilvl w:val="0"/>
          <w:numId w:val="12"/>
        </w:numPr>
        <w:spacing w:after="0" w:afterAutospacing="0" w:before="240" w:line="360" w:lineRule="auto"/>
        <w:ind w:left="720" w:hanging="360"/>
      </w:pPr>
      <w:r w:rsidDel="00000000" w:rsidR="00000000" w:rsidRPr="00000000">
        <w:rPr>
          <w:b w:val="1"/>
          <w:rtl w:val="0"/>
        </w:rPr>
        <w:t xml:space="preserve">Quorum Configuration</w:t>
      </w:r>
      <w:r w:rsidDel="00000000" w:rsidR="00000000" w:rsidRPr="00000000">
        <w:rPr>
          <w:rtl w:val="0"/>
        </w:rPr>
        <w:t xml:space="preserve">: Make sure that you understand the quorum model and configuration in the WSFC. Depending on the number of nodes, you may use </w:t>
      </w:r>
      <w:r w:rsidDel="00000000" w:rsidR="00000000" w:rsidRPr="00000000">
        <w:rPr>
          <w:b w:val="1"/>
          <w:rtl w:val="0"/>
        </w:rPr>
        <w:t xml:space="preserve">Node Majority</w:t>
      </w:r>
      <w:r w:rsidDel="00000000" w:rsidR="00000000" w:rsidRPr="00000000">
        <w:rPr>
          <w:rtl w:val="0"/>
        </w:rPr>
        <w:t xml:space="preserve"> or </w:t>
      </w:r>
      <w:r w:rsidDel="00000000" w:rsidR="00000000" w:rsidRPr="00000000">
        <w:rPr>
          <w:b w:val="1"/>
          <w:rtl w:val="0"/>
        </w:rPr>
        <w:t xml:space="preserve">Disk Majority</w:t>
      </w:r>
      <w:r w:rsidDel="00000000" w:rsidR="00000000" w:rsidRPr="00000000">
        <w:rPr>
          <w:rtl w:val="0"/>
        </w:rPr>
        <w:t xml:space="preserve"> quorum models.</w:t>
      </w:r>
    </w:p>
    <w:p w:rsidR="00000000" w:rsidDel="00000000" w:rsidP="00000000" w:rsidRDefault="00000000" w:rsidRPr="00000000" w14:paraId="00000039">
      <w:pPr>
        <w:numPr>
          <w:ilvl w:val="0"/>
          <w:numId w:val="12"/>
        </w:numPr>
        <w:spacing w:after="240" w:before="0" w:beforeAutospacing="0" w:line="360" w:lineRule="auto"/>
        <w:ind w:left="720" w:hanging="360"/>
      </w:pPr>
      <w:r w:rsidDel="00000000" w:rsidR="00000000" w:rsidRPr="00000000">
        <w:rPr>
          <w:b w:val="1"/>
          <w:rtl w:val="0"/>
        </w:rPr>
        <w:t xml:space="preserve">SQL Server Management Studio (SSMS)</w:t>
      </w:r>
      <w:r w:rsidDel="00000000" w:rsidR="00000000" w:rsidRPr="00000000">
        <w:rPr>
          <w:rtl w:val="0"/>
        </w:rPr>
        <w:t xml:space="preserve">: Use SSMS to configure the AlwaysOn Availability Group once the prerequisites are in place.</w:t>
      </w:r>
    </w:p>
    <w:p w:rsidR="00000000" w:rsidDel="00000000" w:rsidP="00000000" w:rsidRDefault="00000000" w:rsidRPr="00000000" w14:paraId="0000003A">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360" w:lineRule="auto"/>
        <w:rPr>
          <w:b w:val="1"/>
          <w:color w:val="000000"/>
          <w:sz w:val="26"/>
          <w:szCs w:val="26"/>
        </w:rPr>
      </w:pPr>
      <w:bookmarkStart w:colFirst="0" w:colLast="0" w:name="_8fz5xp9hubm" w:id="10"/>
      <w:bookmarkEnd w:id="10"/>
      <w:r w:rsidDel="00000000" w:rsidR="00000000" w:rsidRPr="00000000">
        <w:rPr>
          <w:b w:val="1"/>
          <w:color w:val="000000"/>
          <w:sz w:val="26"/>
          <w:szCs w:val="26"/>
          <w:rtl w:val="0"/>
        </w:rPr>
        <w:t xml:space="preserve">11. Logins and User Synchronization</w:t>
      </w:r>
    </w:p>
    <w:p w:rsidR="00000000" w:rsidDel="00000000" w:rsidP="00000000" w:rsidRDefault="00000000" w:rsidRPr="00000000" w14:paraId="0000003C">
      <w:pPr>
        <w:numPr>
          <w:ilvl w:val="0"/>
          <w:numId w:val="14"/>
        </w:numPr>
        <w:spacing w:after="0" w:afterAutospacing="0" w:before="240" w:line="360" w:lineRule="auto"/>
        <w:ind w:left="720" w:hanging="360"/>
      </w:pPr>
      <w:r w:rsidDel="00000000" w:rsidR="00000000" w:rsidRPr="00000000">
        <w:rPr>
          <w:b w:val="1"/>
          <w:rtl w:val="0"/>
        </w:rPr>
        <w:t xml:space="preserve">Logins</w:t>
      </w:r>
      <w:r w:rsidDel="00000000" w:rsidR="00000000" w:rsidRPr="00000000">
        <w:rPr>
          <w:rtl w:val="0"/>
        </w:rPr>
        <w:t xml:space="preserve">: Ensure that logins are properly synchronized across replicas, especially if you're using contained databases or different security settings on each replica.</w:t>
      </w:r>
    </w:p>
    <w:p w:rsidR="00000000" w:rsidDel="00000000" w:rsidP="00000000" w:rsidRDefault="00000000" w:rsidRPr="00000000" w14:paraId="0000003D">
      <w:pPr>
        <w:numPr>
          <w:ilvl w:val="0"/>
          <w:numId w:val="14"/>
        </w:numPr>
        <w:spacing w:after="240" w:before="0" w:beforeAutospacing="0" w:line="360" w:lineRule="auto"/>
        <w:ind w:left="720" w:hanging="360"/>
      </w:pPr>
      <w:r w:rsidDel="00000000" w:rsidR="00000000" w:rsidRPr="00000000">
        <w:rPr>
          <w:b w:val="1"/>
          <w:rtl w:val="0"/>
        </w:rPr>
        <w:t xml:space="preserve">User Synchronization</w:t>
      </w:r>
      <w:r w:rsidDel="00000000" w:rsidR="00000000" w:rsidRPr="00000000">
        <w:rPr>
          <w:rtl w:val="0"/>
        </w:rPr>
        <w:t xml:space="preserve">: Users and logins must exist on all replicas, or you may need to use </w:t>
      </w:r>
      <w:r w:rsidDel="00000000" w:rsidR="00000000" w:rsidRPr="00000000">
        <w:rPr>
          <w:b w:val="1"/>
          <w:rtl w:val="0"/>
        </w:rPr>
        <w:t xml:space="preserve">contained databases</w:t>
      </w:r>
      <w:r w:rsidDel="00000000" w:rsidR="00000000" w:rsidRPr="00000000">
        <w:rPr>
          <w:rtl w:val="0"/>
        </w:rPr>
        <w:t xml:space="preserve"> to avoid user mismatch issues when the secondary replica is brought online.</w:t>
      </w:r>
    </w:p>
    <w:p w:rsidR="00000000" w:rsidDel="00000000" w:rsidP="00000000" w:rsidRDefault="00000000" w:rsidRPr="00000000" w14:paraId="0000003E">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360" w:lineRule="auto"/>
        <w:rPr>
          <w:b w:val="1"/>
          <w:color w:val="000000"/>
          <w:sz w:val="26"/>
          <w:szCs w:val="26"/>
        </w:rPr>
      </w:pPr>
      <w:bookmarkStart w:colFirst="0" w:colLast="0" w:name="_nc6eq538y259" w:id="11"/>
      <w:bookmarkEnd w:id="11"/>
      <w:r w:rsidDel="00000000" w:rsidR="00000000" w:rsidRPr="00000000">
        <w:rPr>
          <w:b w:val="1"/>
          <w:color w:val="000000"/>
          <w:sz w:val="26"/>
          <w:szCs w:val="26"/>
          <w:rtl w:val="0"/>
        </w:rPr>
        <w:t xml:space="preserve">12. Additional Considerations</w:t>
      </w:r>
    </w:p>
    <w:p w:rsidR="00000000" w:rsidDel="00000000" w:rsidP="00000000" w:rsidRDefault="00000000" w:rsidRPr="00000000" w14:paraId="00000040">
      <w:pPr>
        <w:numPr>
          <w:ilvl w:val="0"/>
          <w:numId w:val="7"/>
        </w:numPr>
        <w:spacing w:after="0" w:afterAutospacing="0" w:before="240" w:line="360" w:lineRule="auto"/>
        <w:ind w:left="720" w:hanging="360"/>
      </w:pPr>
      <w:r w:rsidDel="00000000" w:rsidR="00000000" w:rsidRPr="00000000">
        <w:rPr>
          <w:b w:val="1"/>
          <w:rtl w:val="0"/>
        </w:rPr>
        <w:t xml:space="preserve">Backup Strategy</w:t>
      </w:r>
      <w:r w:rsidDel="00000000" w:rsidR="00000000" w:rsidRPr="00000000">
        <w:rPr>
          <w:rtl w:val="0"/>
        </w:rPr>
        <w:t xml:space="preserve">: Plan a backup strategy that includes </w:t>
      </w:r>
      <w:r w:rsidDel="00000000" w:rsidR="00000000" w:rsidRPr="00000000">
        <w:rPr>
          <w:b w:val="1"/>
          <w:rtl w:val="0"/>
        </w:rPr>
        <w:t xml:space="preserve">both replicas</w:t>
      </w:r>
      <w:r w:rsidDel="00000000" w:rsidR="00000000" w:rsidRPr="00000000">
        <w:rPr>
          <w:rtl w:val="0"/>
        </w:rPr>
        <w:t xml:space="preserve"> and ensures that backups are consistent with your availability requirements.</w:t>
      </w:r>
    </w:p>
    <w:p w:rsidR="00000000" w:rsidDel="00000000" w:rsidP="00000000" w:rsidRDefault="00000000" w:rsidRPr="00000000" w14:paraId="00000041">
      <w:pPr>
        <w:numPr>
          <w:ilvl w:val="0"/>
          <w:numId w:val="7"/>
        </w:numPr>
        <w:spacing w:after="0" w:afterAutospacing="0" w:before="0" w:beforeAutospacing="0" w:line="360" w:lineRule="auto"/>
        <w:ind w:left="720" w:hanging="360"/>
      </w:pPr>
      <w:r w:rsidDel="00000000" w:rsidR="00000000" w:rsidRPr="00000000">
        <w:rPr>
          <w:b w:val="1"/>
          <w:rtl w:val="0"/>
        </w:rPr>
        <w:t xml:space="preserve">Failover Mode</w:t>
      </w:r>
      <w:r w:rsidDel="00000000" w:rsidR="00000000" w:rsidRPr="00000000">
        <w:rPr>
          <w:rtl w:val="0"/>
        </w:rPr>
        <w:t xml:space="preserve">: Decide between </w:t>
      </w:r>
      <w:r w:rsidDel="00000000" w:rsidR="00000000" w:rsidRPr="00000000">
        <w:rPr>
          <w:b w:val="1"/>
          <w:rtl w:val="0"/>
        </w:rPr>
        <w:t xml:space="preserve">Automatic Failover</w:t>
      </w:r>
      <w:r w:rsidDel="00000000" w:rsidR="00000000" w:rsidRPr="00000000">
        <w:rPr>
          <w:rtl w:val="0"/>
        </w:rPr>
        <w:t xml:space="preserve"> or </w:t>
      </w:r>
      <w:r w:rsidDel="00000000" w:rsidR="00000000" w:rsidRPr="00000000">
        <w:rPr>
          <w:b w:val="1"/>
          <w:rtl w:val="0"/>
        </w:rPr>
        <w:t xml:space="preserve">Manual Failover</w:t>
      </w:r>
      <w:r w:rsidDel="00000000" w:rsidR="00000000" w:rsidRPr="00000000">
        <w:rPr>
          <w:rtl w:val="0"/>
        </w:rPr>
        <w:t xml:space="preserve"> based on your environment.</w:t>
      </w:r>
    </w:p>
    <w:p w:rsidR="00000000" w:rsidDel="00000000" w:rsidP="00000000" w:rsidRDefault="00000000" w:rsidRPr="00000000" w14:paraId="00000042">
      <w:pPr>
        <w:numPr>
          <w:ilvl w:val="0"/>
          <w:numId w:val="7"/>
        </w:numPr>
        <w:spacing w:after="240" w:before="0" w:beforeAutospacing="0" w:line="360" w:lineRule="auto"/>
        <w:ind w:left="720" w:hanging="360"/>
      </w:pPr>
      <w:r w:rsidDel="00000000" w:rsidR="00000000" w:rsidRPr="00000000">
        <w:rPr>
          <w:b w:val="1"/>
          <w:rtl w:val="0"/>
        </w:rPr>
        <w:t xml:space="preserve">Data Center Location</w:t>
      </w:r>
      <w:r w:rsidDel="00000000" w:rsidR="00000000" w:rsidRPr="00000000">
        <w:rPr>
          <w:rtl w:val="0"/>
        </w:rPr>
        <w:t xml:space="preserve">: Replicas should ideally be in different data centers for disaster recovery, but this adds complexity due to network latency.</w:t>
      </w:r>
    </w:p>
    <w:p w:rsidR="00000000" w:rsidDel="00000000" w:rsidP="00000000" w:rsidRDefault="00000000" w:rsidRPr="00000000" w14:paraId="00000043">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360" w:lineRule="auto"/>
        <w:rPr>
          <w:b w:val="1"/>
          <w:color w:val="000000"/>
          <w:sz w:val="26"/>
          <w:szCs w:val="26"/>
        </w:rPr>
      </w:pPr>
      <w:bookmarkStart w:colFirst="0" w:colLast="0" w:name="_z3eekdbt1p3m" w:id="12"/>
      <w:bookmarkEnd w:id="12"/>
      <w:r w:rsidDel="00000000" w:rsidR="00000000" w:rsidRPr="00000000">
        <w:rPr>
          <w:b w:val="1"/>
          <w:color w:val="000000"/>
          <w:sz w:val="26"/>
          <w:szCs w:val="26"/>
          <w:rtl w:val="0"/>
        </w:rPr>
        <w:t xml:space="preserve">13. Testing the Setup</w:t>
      </w:r>
    </w:p>
    <w:p w:rsidR="00000000" w:rsidDel="00000000" w:rsidP="00000000" w:rsidRDefault="00000000" w:rsidRPr="00000000" w14:paraId="00000045">
      <w:pPr>
        <w:numPr>
          <w:ilvl w:val="0"/>
          <w:numId w:val="4"/>
        </w:numPr>
        <w:spacing w:after="0" w:afterAutospacing="0" w:before="240" w:line="360" w:lineRule="auto"/>
        <w:ind w:left="720" w:hanging="360"/>
      </w:pPr>
      <w:r w:rsidDel="00000000" w:rsidR="00000000" w:rsidRPr="00000000">
        <w:rPr>
          <w:b w:val="1"/>
          <w:rtl w:val="0"/>
        </w:rPr>
        <w:t xml:space="preserve">Test the Failover</w:t>
      </w:r>
      <w:r w:rsidDel="00000000" w:rsidR="00000000" w:rsidRPr="00000000">
        <w:rPr>
          <w:rtl w:val="0"/>
        </w:rPr>
        <w:t xml:space="preserve">: Once the AlwaysOn Availability Group is configured, perform manual and automatic failovers to ensure that both replicas are synchronized and failover works as expected.</w:t>
      </w:r>
    </w:p>
    <w:p w:rsidR="00000000" w:rsidDel="00000000" w:rsidP="00000000" w:rsidRDefault="00000000" w:rsidRPr="00000000" w14:paraId="00000046">
      <w:pPr>
        <w:numPr>
          <w:ilvl w:val="0"/>
          <w:numId w:val="4"/>
        </w:numPr>
        <w:spacing w:after="240" w:before="0" w:beforeAutospacing="0" w:line="360" w:lineRule="auto"/>
        <w:ind w:left="720" w:hanging="360"/>
      </w:pPr>
      <w:r w:rsidDel="00000000" w:rsidR="00000000" w:rsidRPr="00000000">
        <w:rPr>
          <w:b w:val="1"/>
          <w:rtl w:val="0"/>
        </w:rPr>
        <w:t xml:space="preserve">Monitor the Availability Group</w:t>
      </w:r>
      <w:r w:rsidDel="00000000" w:rsidR="00000000" w:rsidRPr="00000000">
        <w:rPr>
          <w:rtl w:val="0"/>
        </w:rPr>
        <w:t xml:space="preserve">: Use the </w:t>
      </w:r>
      <w:r w:rsidDel="00000000" w:rsidR="00000000" w:rsidRPr="00000000">
        <w:rPr>
          <w:b w:val="1"/>
          <w:rtl w:val="0"/>
        </w:rPr>
        <w:t xml:space="preserve">AlwaysOn Dashboard</w:t>
      </w:r>
      <w:r w:rsidDel="00000000" w:rsidR="00000000" w:rsidRPr="00000000">
        <w:rPr>
          <w:rtl w:val="0"/>
        </w:rPr>
        <w:t xml:space="preserve"> in SSMS to monitor the health and status of the availability group.</w:t>
      </w:r>
    </w:p>
    <w:p w:rsidR="00000000" w:rsidDel="00000000" w:rsidP="00000000" w:rsidRDefault="00000000" w:rsidRPr="00000000" w14:paraId="00000047">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360" w:lineRule="auto"/>
        <w:rPr>
          <w:b w:val="1"/>
          <w:color w:val="000000"/>
          <w:sz w:val="26"/>
          <w:szCs w:val="26"/>
        </w:rPr>
      </w:pPr>
      <w:bookmarkStart w:colFirst="0" w:colLast="0" w:name="_ub8bvan0ryf5" w:id="13"/>
      <w:bookmarkEnd w:id="13"/>
      <w:r w:rsidDel="00000000" w:rsidR="00000000" w:rsidRPr="00000000">
        <w:rPr>
          <w:b w:val="1"/>
          <w:color w:val="000000"/>
          <w:sz w:val="26"/>
          <w:szCs w:val="26"/>
          <w:rtl w:val="0"/>
        </w:rPr>
        <w:t xml:space="preserve">Summary of Key Pre-Requisites:</w:t>
      </w:r>
    </w:p>
    <w:p w:rsidR="00000000" w:rsidDel="00000000" w:rsidP="00000000" w:rsidRDefault="00000000" w:rsidRPr="00000000" w14:paraId="00000049">
      <w:pPr>
        <w:numPr>
          <w:ilvl w:val="0"/>
          <w:numId w:val="3"/>
        </w:numPr>
        <w:spacing w:after="0" w:afterAutospacing="0" w:before="240" w:line="360" w:lineRule="auto"/>
        <w:ind w:left="720" w:hanging="360"/>
      </w:pPr>
      <w:r w:rsidDel="00000000" w:rsidR="00000000" w:rsidRPr="00000000">
        <w:rPr>
          <w:b w:val="1"/>
          <w:rtl w:val="0"/>
        </w:rPr>
        <w:t xml:space="preserve">SQL Server</w:t>
      </w:r>
      <w:r w:rsidDel="00000000" w:rsidR="00000000" w:rsidRPr="00000000">
        <w:rPr>
          <w:rtl w:val="0"/>
        </w:rPr>
        <w:t xml:space="preserve"> (Enterprise Edition) on compatible versions.</w:t>
      </w:r>
    </w:p>
    <w:p w:rsidR="00000000" w:rsidDel="00000000" w:rsidP="00000000" w:rsidRDefault="00000000" w:rsidRPr="00000000" w14:paraId="0000004A">
      <w:pPr>
        <w:numPr>
          <w:ilvl w:val="0"/>
          <w:numId w:val="3"/>
        </w:numPr>
        <w:spacing w:after="0" w:afterAutospacing="0" w:before="0" w:beforeAutospacing="0" w:line="360" w:lineRule="auto"/>
        <w:ind w:left="720" w:hanging="360"/>
      </w:pPr>
      <w:r w:rsidDel="00000000" w:rsidR="00000000" w:rsidRPr="00000000">
        <w:rPr>
          <w:b w:val="1"/>
          <w:rtl w:val="0"/>
        </w:rPr>
        <w:t xml:space="preserve">Windows Server Failover Cluster</w:t>
      </w:r>
      <w:r w:rsidDel="00000000" w:rsidR="00000000" w:rsidRPr="00000000">
        <w:rPr>
          <w:rtl w:val="0"/>
        </w:rPr>
        <w:t xml:space="preserve"> setup with at least 2 nodes.</w:t>
      </w:r>
    </w:p>
    <w:p w:rsidR="00000000" w:rsidDel="00000000" w:rsidP="00000000" w:rsidRDefault="00000000" w:rsidRPr="00000000" w14:paraId="0000004B">
      <w:pPr>
        <w:numPr>
          <w:ilvl w:val="0"/>
          <w:numId w:val="3"/>
        </w:numPr>
        <w:spacing w:after="0" w:afterAutospacing="0" w:before="0" w:beforeAutospacing="0" w:line="360" w:lineRule="auto"/>
        <w:ind w:left="720" w:hanging="360"/>
      </w:pPr>
      <w:r w:rsidDel="00000000" w:rsidR="00000000" w:rsidRPr="00000000">
        <w:rPr>
          <w:b w:val="1"/>
          <w:rtl w:val="0"/>
        </w:rPr>
        <w:t xml:space="preserve">Full Recovery Model</w:t>
      </w:r>
      <w:r w:rsidDel="00000000" w:rsidR="00000000" w:rsidRPr="00000000">
        <w:rPr>
          <w:rtl w:val="0"/>
        </w:rPr>
        <w:t xml:space="preserve"> on the databases involved.</w:t>
      </w:r>
    </w:p>
    <w:p w:rsidR="00000000" w:rsidDel="00000000" w:rsidP="00000000" w:rsidRDefault="00000000" w:rsidRPr="00000000" w14:paraId="0000004C">
      <w:pPr>
        <w:numPr>
          <w:ilvl w:val="0"/>
          <w:numId w:val="3"/>
        </w:numPr>
        <w:spacing w:after="0" w:afterAutospacing="0" w:before="0" w:beforeAutospacing="0" w:line="360" w:lineRule="auto"/>
        <w:ind w:left="720" w:hanging="360"/>
      </w:pPr>
      <w:r w:rsidDel="00000000" w:rsidR="00000000" w:rsidRPr="00000000">
        <w:rPr>
          <w:b w:val="1"/>
          <w:rtl w:val="0"/>
        </w:rPr>
        <w:t xml:space="preserve">AlwaysOn Availability Groups feature enabled</w:t>
      </w:r>
      <w:r w:rsidDel="00000000" w:rsidR="00000000" w:rsidRPr="00000000">
        <w:rPr>
          <w:rtl w:val="0"/>
        </w:rPr>
        <w:t xml:space="preserve"> on both SQL Server instances.</w:t>
      </w:r>
    </w:p>
    <w:p w:rsidR="00000000" w:rsidDel="00000000" w:rsidP="00000000" w:rsidRDefault="00000000" w:rsidRPr="00000000" w14:paraId="0000004D">
      <w:pPr>
        <w:numPr>
          <w:ilvl w:val="0"/>
          <w:numId w:val="3"/>
        </w:numPr>
        <w:spacing w:after="0" w:afterAutospacing="0" w:before="0" w:beforeAutospacing="0" w:line="360" w:lineRule="auto"/>
        <w:ind w:left="720" w:hanging="360"/>
      </w:pPr>
      <w:r w:rsidDel="00000000" w:rsidR="00000000" w:rsidRPr="00000000">
        <w:rPr>
          <w:b w:val="1"/>
          <w:rtl w:val="0"/>
        </w:rPr>
        <w:t xml:space="preserve">Windows Server</w:t>
      </w:r>
      <w:r w:rsidDel="00000000" w:rsidR="00000000" w:rsidRPr="00000000">
        <w:rPr>
          <w:rtl w:val="0"/>
        </w:rPr>
        <w:t xml:space="preserve"> and </w:t>
      </w:r>
      <w:r w:rsidDel="00000000" w:rsidR="00000000" w:rsidRPr="00000000">
        <w:rPr>
          <w:b w:val="1"/>
          <w:rtl w:val="0"/>
        </w:rPr>
        <w:t xml:space="preserve">Active Directory</w:t>
      </w:r>
      <w:r w:rsidDel="00000000" w:rsidR="00000000" w:rsidRPr="00000000">
        <w:rPr>
          <w:rtl w:val="0"/>
        </w:rPr>
        <w:t xml:space="preserve"> in the same domain.</w:t>
      </w:r>
    </w:p>
    <w:p w:rsidR="00000000" w:rsidDel="00000000" w:rsidP="00000000" w:rsidRDefault="00000000" w:rsidRPr="00000000" w14:paraId="0000004E">
      <w:pPr>
        <w:numPr>
          <w:ilvl w:val="0"/>
          <w:numId w:val="3"/>
        </w:numPr>
        <w:spacing w:after="0" w:afterAutospacing="0" w:before="0" w:beforeAutospacing="0" w:line="360" w:lineRule="auto"/>
        <w:ind w:left="720" w:hanging="360"/>
      </w:pPr>
      <w:r w:rsidDel="00000000" w:rsidR="00000000" w:rsidRPr="00000000">
        <w:rPr>
          <w:b w:val="1"/>
          <w:rtl w:val="0"/>
        </w:rPr>
        <w:t xml:space="preserve">Mirroring endpoints</w:t>
      </w:r>
      <w:r w:rsidDel="00000000" w:rsidR="00000000" w:rsidRPr="00000000">
        <w:rPr>
          <w:rtl w:val="0"/>
        </w:rPr>
        <w:t xml:space="preserve"> configured for communication between replicas.</w:t>
      </w:r>
    </w:p>
    <w:p w:rsidR="00000000" w:rsidDel="00000000" w:rsidP="00000000" w:rsidRDefault="00000000" w:rsidRPr="00000000" w14:paraId="0000004F">
      <w:pPr>
        <w:numPr>
          <w:ilvl w:val="0"/>
          <w:numId w:val="3"/>
        </w:numPr>
        <w:spacing w:after="240" w:before="0" w:beforeAutospacing="0" w:line="360" w:lineRule="auto"/>
        <w:ind w:left="720" w:hanging="360"/>
      </w:pPr>
      <w:r w:rsidDel="00000000" w:rsidR="00000000" w:rsidRPr="00000000">
        <w:rPr>
          <w:b w:val="1"/>
          <w:rtl w:val="0"/>
        </w:rPr>
        <w:t xml:space="preserve">Service accounts</w:t>
      </w:r>
      <w:r w:rsidDel="00000000" w:rsidR="00000000" w:rsidRPr="00000000">
        <w:rPr>
          <w:rtl w:val="0"/>
        </w:rPr>
        <w:t xml:space="preserve"> with necessary permissions and synchronization.</w:t>
      </w:r>
    </w:p>
    <w:p w:rsidR="00000000" w:rsidDel="00000000" w:rsidP="00000000" w:rsidRDefault="00000000" w:rsidRPr="00000000" w14:paraId="00000050">
      <w:pPr>
        <w:spacing w:after="240" w:before="240" w:line="36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360" w:lineRule="auto"/>
        <w:rPr/>
      </w:pPr>
      <w:r w:rsidDel="00000000" w:rsidR="00000000" w:rsidRPr="00000000">
        <w:rPr>
          <w:rtl w:val="0"/>
        </w:rPr>
        <w:t xml:space="preserve">Once all these prerequisites are met, you can begin setting up your AlwaysOn Availability Group with the two replicas. The setup will involve creating the availability group, adding the databases, configuring the listeners, and performing failover tests.</w:t>
      </w:r>
    </w:p>
    <w:p w:rsidR="00000000" w:rsidDel="00000000" w:rsidP="00000000" w:rsidRDefault="00000000" w:rsidRPr="00000000" w14:paraId="00000052">
      <w:pPr>
        <w:spacing w:after="240" w:before="240" w:line="360" w:lineRule="auto"/>
        <w:rPr/>
      </w:pPr>
      <w:r w:rsidDel="00000000" w:rsidR="00000000" w:rsidRPr="00000000">
        <w:rPr>
          <w:rtl w:val="0"/>
        </w:rPr>
      </w:r>
    </w:p>
    <w:sectPr>
      <w:headerReference r:id="rId6" w:type="default"/>
      <w:footerReference r:id="rId7" w:type="default"/>
      <w:pgSz w:h="15840" w:w="12240" w:orient="portrait"/>
      <w:pgMar w:bottom="0" w:top="180" w:left="54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ind w:left="6480" w:firstLine="0"/>
      <w:rPr>
        <w:b w:val="1"/>
        <w:color w:val="ff0000"/>
      </w:rPr>
    </w:pPr>
    <w:r w:rsidDel="00000000" w:rsidR="00000000" w:rsidRPr="00000000">
      <w:rPr>
        <w:rtl w:val="0"/>
      </w:rPr>
    </w:r>
  </w:p>
  <w:p w:rsidR="00000000" w:rsidDel="00000000" w:rsidP="00000000" w:rsidRDefault="00000000" w:rsidRPr="00000000" w14:paraId="00000057">
    <w:pPr>
      <w:ind w:left="6480" w:firstLine="0"/>
      <w:rPr>
        <w:b w:val="1"/>
        <w:color w:val="ff0000"/>
      </w:rPr>
    </w:pPr>
    <w:r w:rsidDel="00000000" w:rsidR="00000000" w:rsidRPr="00000000">
      <w:rPr>
        <w:rtl w:val="0"/>
      </w:rPr>
    </w:r>
  </w:p>
  <w:p w:rsidR="00000000" w:rsidDel="00000000" w:rsidP="00000000" w:rsidRDefault="00000000" w:rsidRPr="00000000" w14:paraId="00000058">
    <w:pPr>
      <w:ind w:left="6480" w:firstLine="0"/>
      <w:rPr>
        <w:b w:val="1"/>
        <w:color w:val="ff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ind w:left="0" w:firstLine="0"/>
      <w:rPr>
        <w:b w:val="1"/>
        <w:color w:val="741b47"/>
        <w:sz w:val="18"/>
        <w:szCs w:val="18"/>
      </w:rPr>
    </w:pPr>
    <w:del w:author="Jammi Dba" w:id="0" w:date="2025-01-11T12:31:19Z">
      <w:r w:rsidDel="00000000" w:rsidR="00000000" w:rsidRPr="00000000">
        <w:rPr>
          <w:b w:val="1"/>
          <w:color w:val="ff0000"/>
        </w:rPr>
        <w:pict>
          <v:shape id="PowerPlusWaterMarkObject1" style="position:absolute;width:526.5pt;height:43.22645028587365pt;rotation:0;z-index:-503316481;mso-position-horizontal-relative:margin;mso-position-horizontal:center;mso-position-vertical-relative:margin;mso-position-vertical:center;" fillcolor="#efefef" stroked="f" type="#_x0000_t136">
            <v:fill angle="0" opacity="65536f"/>
            <v:textpath fitshape="t" string="https://www.sqldbachamps.com" style="font-family:&amp;quot;Arial&amp;quot;;font-size:1pt;"/>
          </v:shape>
        </w:pict>
      </w:r>
    </w:del>
    <w:hyperlink r:id="rId1">
      <w:r w:rsidDel="00000000" w:rsidR="00000000" w:rsidRPr="00000000">
        <w:rPr>
          <w:b w:val="1"/>
          <w:color w:val="351c75"/>
          <w:sz w:val="20"/>
          <w:szCs w:val="20"/>
          <w:u w:val="single"/>
          <w:rtl w:val="0"/>
        </w:rPr>
        <w:t xml:space="preserve">https://www.sqldbachamps.com</w:t>
      </w:r>
    </w:hyperlink>
    <w:r w:rsidDel="00000000" w:rsidR="00000000" w:rsidRPr="00000000">
      <w:rPr>
        <w:b w:val="1"/>
        <w:color w:val="351c75"/>
        <w:sz w:val="20"/>
        <w:szCs w:val="20"/>
        <w:rtl w:val="0"/>
      </w:rPr>
      <w:t xml:space="preserve"> </w:t>
    </w:r>
    <w:r w:rsidDel="00000000" w:rsidR="00000000" w:rsidRPr="00000000">
      <w:rPr>
        <w:b w:val="1"/>
        <w:color w:val="0000ff"/>
        <w:rtl w:val="0"/>
      </w:rPr>
      <w:tab/>
      <w:tab/>
      <w:tab/>
      <w:tab/>
      <w:tab/>
      <w:tab/>
      <w:tab/>
    </w:r>
    <w:r w:rsidDel="00000000" w:rsidR="00000000" w:rsidRPr="00000000">
      <w:rPr>
        <w:b w:val="1"/>
        <w:color w:val="741b47"/>
        <w:sz w:val="18"/>
        <w:szCs w:val="18"/>
        <w:rtl w:val="0"/>
      </w:rPr>
      <w:t xml:space="preserve">Praveen Madupu +91 98661 30093</w:t>
    </w:r>
  </w:p>
  <w:p w:rsidR="00000000" w:rsidDel="00000000" w:rsidP="00000000" w:rsidRDefault="00000000" w:rsidRPr="00000000" w14:paraId="00000054">
    <w:pPr>
      <w:ind w:left="7200" w:firstLine="720"/>
      <w:rPr>
        <w:b w:val="1"/>
        <w:color w:val="741b47"/>
      </w:rPr>
    </w:pPr>
    <w:r w:rsidDel="00000000" w:rsidR="00000000" w:rsidRPr="00000000">
      <w:rPr>
        <w:b w:val="1"/>
        <w:color w:val="741b47"/>
        <w:sz w:val="18"/>
        <w:szCs w:val="18"/>
        <w:rtl w:val="0"/>
      </w:rPr>
      <w:t xml:space="preserve">Sr SQL Server DBA, Dubai</w:t>
    </w:r>
    <w:r w:rsidDel="00000000" w:rsidR="00000000" w:rsidRPr="00000000">
      <w:rPr>
        <w:rtl w:val="0"/>
      </w:rPr>
    </w:r>
  </w:p>
  <w:p w:rsidR="00000000" w:rsidDel="00000000" w:rsidP="00000000" w:rsidRDefault="00000000" w:rsidRPr="00000000" w14:paraId="00000055">
    <w:pPr>
      <w:ind w:left="720" w:firstLine="720"/>
      <w:rPr>
        <w:b w:val="1"/>
        <w:color w:val="ff0000"/>
        <w:sz w:val="18"/>
        <w:szCs w:val="18"/>
      </w:rPr>
    </w:pPr>
    <w:r w:rsidDel="00000000" w:rsidR="00000000" w:rsidRPr="00000000">
      <w:rPr>
        <w:b w:val="1"/>
        <w:color w:val="741b47"/>
        <w:sz w:val="18"/>
        <w:szCs w:val="18"/>
        <w:rtl w:val="0"/>
      </w:rPr>
      <w:tab/>
      <w:tab/>
      <w:tab/>
      <w:tab/>
      <w:tab/>
      <w:tab/>
      <w:tab/>
      <w:tab/>
      <w:tab/>
      <w:t xml:space="preserve">praveensqldba12@gmail.com  </w:t>
    </w:r>
    <w:r w:rsidDel="00000000" w:rsidR="00000000" w:rsidRPr="00000000">
      <w:rPr>
        <w:b w:val="1"/>
        <w:color w:val="ff0000"/>
        <w:sz w:val="18"/>
        <w:szCs w:val="1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sqldbacham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