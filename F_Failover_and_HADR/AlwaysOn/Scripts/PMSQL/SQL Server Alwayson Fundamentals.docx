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srz1kseoz4f4" w:id="0"/>
      <w:bookmarkEnd w:id="0"/>
      <w:r w:rsidDel="00000000" w:rsidR="00000000" w:rsidRPr="00000000">
        <w:rPr>
          <w:b w:val="1"/>
          <w:color w:val="000000"/>
          <w:sz w:val="26"/>
          <w:szCs w:val="26"/>
          <w:rtl w:val="0"/>
        </w:rPr>
        <w:t xml:space="preserve">SQL Server AlwaysOn Fundamentals</w:t>
      </w:r>
    </w:p>
    <w:p w:rsidR="00000000" w:rsidDel="00000000" w:rsidP="00000000" w:rsidRDefault="00000000" w:rsidRPr="00000000" w14:paraId="00000002">
      <w:pPr>
        <w:spacing w:after="240" w:before="240" w:lineRule="auto"/>
        <w:rPr/>
      </w:pPr>
      <w:r w:rsidDel="00000000" w:rsidR="00000000" w:rsidRPr="00000000">
        <w:rPr>
          <w:rtl w:val="0"/>
        </w:rPr>
        <w:t xml:space="preserve">SQL Server </w:t>
      </w:r>
      <w:r w:rsidDel="00000000" w:rsidR="00000000" w:rsidRPr="00000000">
        <w:rPr>
          <w:b w:val="1"/>
          <w:rtl w:val="0"/>
        </w:rPr>
        <w:t xml:space="preserve">AlwaysOn</w:t>
      </w:r>
      <w:r w:rsidDel="00000000" w:rsidR="00000000" w:rsidRPr="00000000">
        <w:rPr>
          <w:rtl w:val="0"/>
        </w:rPr>
        <w:t xml:space="preserve"> is a set of high-availability and disaster recovery (HA/DR) technologies designed to keep SQL Server databases available, resilient, and recoverable in the event of hardware or software failures. It primarily encompasses </w:t>
      </w:r>
      <w:r w:rsidDel="00000000" w:rsidR="00000000" w:rsidRPr="00000000">
        <w:rPr>
          <w:b w:val="1"/>
          <w:rtl w:val="0"/>
        </w:rPr>
        <w:t xml:space="preserve">AlwaysOn Availability Groups (AGs)</w:t>
      </w:r>
      <w:r w:rsidDel="00000000" w:rsidR="00000000" w:rsidRPr="00000000">
        <w:rPr>
          <w:rtl w:val="0"/>
        </w:rPr>
        <w:t xml:space="preserve"> and </w:t>
      </w:r>
      <w:r w:rsidDel="00000000" w:rsidR="00000000" w:rsidRPr="00000000">
        <w:rPr>
          <w:b w:val="1"/>
          <w:rtl w:val="0"/>
        </w:rPr>
        <w:t xml:space="preserve">AlwaysOn Failover Clustering</w:t>
      </w:r>
      <w:r w:rsidDel="00000000" w:rsidR="00000000" w:rsidRPr="00000000">
        <w:rPr>
          <w:rtl w:val="0"/>
        </w:rPr>
        <w:t xml:space="preserve">. This section explores the key fundamentals of SQL Server AlwaysOn, with a focus on </w:t>
      </w:r>
      <w:r w:rsidDel="00000000" w:rsidR="00000000" w:rsidRPr="00000000">
        <w:rPr>
          <w:b w:val="1"/>
          <w:rtl w:val="0"/>
        </w:rPr>
        <w:t xml:space="preserve">AlwaysOn Availability Groups</w:t>
      </w:r>
      <w:r w:rsidDel="00000000" w:rsidR="00000000" w:rsidRPr="00000000">
        <w:rPr>
          <w:rtl w:val="0"/>
        </w:rPr>
        <w:t xml:space="preserve">.</w:t>
      </w:r>
    </w:p>
    <w:p w:rsidR="00000000" w:rsidDel="00000000" w:rsidP="00000000" w:rsidRDefault="00000000" w:rsidRPr="00000000" w14:paraId="00000003">
      <w:pPr>
        <w:spacing w:after="240" w:before="240" w:lineRule="auto"/>
        <w:rPr/>
      </w:pPr>
      <w:r w:rsidDel="00000000" w:rsidR="00000000" w:rsidRPr="00000000">
        <w:rPr>
          <w:rtl w:val="0"/>
        </w:rPr>
      </w:r>
    </w:p>
    <w:p w:rsidR="00000000" w:rsidDel="00000000" w:rsidP="00000000" w:rsidRDefault="00000000" w:rsidRPr="00000000" w14:paraId="00000004">
      <w:pPr>
        <w:pStyle w:val="Heading3"/>
        <w:keepNext w:val="0"/>
        <w:keepLines w:val="0"/>
        <w:spacing w:before="280" w:lineRule="auto"/>
        <w:rPr>
          <w:b w:val="1"/>
          <w:color w:val="000000"/>
          <w:sz w:val="26"/>
          <w:szCs w:val="26"/>
        </w:rPr>
      </w:pPr>
      <w:bookmarkStart w:colFirst="0" w:colLast="0" w:name="_x5mx2mb4wqq2" w:id="1"/>
      <w:bookmarkEnd w:id="1"/>
      <w:r w:rsidDel="00000000" w:rsidR="00000000" w:rsidRPr="00000000">
        <w:rPr>
          <w:b w:val="1"/>
          <w:color w:val="000000"/>
          <w:sz w:val="26"/>
          <w:szCs w:val="26"/>
          <w:rtl w:val="0"/>
        </w:rPr>
        <w:t xml:space="preserve">1. Overview of AlwaysOn</w:t>
      </w:r>
    </w:p>
    <w:p w:rsidR="00000000" w:rsidDel="00000000" w:rsidP="00000000" w:rsidRDefault="00000000" w:rsidRPr="00000000" w14:paraId="00000005">
      <w:pPr>
        <w:spacing w:after="240" w:before="240" w:lineRule="auto"/>
        <w:rPr/>
      </w:pPr>
      <w:r w:rsidDel="00000000" w:rsidR="00000000" w:rsidRPr="00000000">
        <w:rPr>
          <w:rtl w:val="0"/>
        </w:rPr>
        <w:t xml:space="preserve">AlwaysOn provides two main high-availability solutions in SQL Server:</w:t>
      </w:r>
    </w:p>
    <w:p w:rsidR="00000000" w:rsidDel="00000000" w:rsidP="00000000" w:rsidRDefault="00000000" w:rsidRPr="00000000" w14:paraId="00000006">
      <w:pPr>
        <w:numPr>
          <w:ilvl w:val="0"/>
          <w:numId w:val="8"/>
        </w:numPr>
        <w:spacing w:after="0" w:afterAutospacing="0" w:before="240" w:lineRule="auto"/>
        <w:ind w:left="720" w:hanging="360"/>
      </w:pPr>
      <w:r w:rsidDel="00000000" w:rsidR="00000000" w:rsidRPr="00000000">
        <w:rPr>
          <w:b w:val="1"/>
          <w:rtl w:val="0"/>
        </w:rPr>
        <w:t xml:space="preserve">AlwaysOn Availability Groups (AGs)</w:t>
      </w:r>
      <w:r w:rsidDel="00000000" w:rsidR="00000000" w:rsidRPr="00000000">
        <w:rPr>
          <w:rtl w:val="0"/>
        </w:rPr>
        <w:t xml:space="preserve">: This feature offers high availability for </w:t>
      </w:r>
      <w:r w:rsidDel="00000000" w:rsidR="00000000" w:rsidRPr="00000000">
        <w:rPr>
          <w:b w:val="1"/>
          <w:rtl w:val="0"/>
        </w:rPr>
        <w:t xml:space="preserve">databases</w:t>
      </w:r>
      <w:r w:rsidDel="00000000" w:rsidR="00000000" w:rsidRPr="00000000">
        <w:rPr>
          <w:rtl w:val="0"/>
        </w:rPr>
        <w:t xml:space="preserve"> within a group, enabling </w:t>
      </w:r>
      <w:ins w:author="Rambabu Guvvala" w:id="0" w:date="2025-02-14T07:20:22Z">
        <w:r w:rsidDel="00000000" w:rsidR="00000000" w:rsidRPr="00000000">
          <w:rPr>
            <w:rtl w:val="0"/>
          </w:rPr>
          <w:t xml:space="preserve">data </w:t>
        </w:r>
      </w:ins>
      <w:r w:rsidDel="00000000" w:rsidR="00000000" w:rsidRPr="00000000">
        <w:rPr>
          <w:rtl w:val="0"/>
        </w:rPr>
        <w:t xml:space="preserve">replicatio</w:t>
      </w:r>
      <w:del w:author="Rambabu Guvvala" w:id="1" w:date="2025-02-14T07:20:14Z">
        <w:r w:rsidDel="00000000" w:rsidR="00000000" w:rsidRPr="00000000">
          <w:rPr>
            <w:rtl w:val="0"/>
          </w:rPr>
          <w:delText xml:space="preserve">n of </w:delText>
        </w:r>
        <w:r w:rsidDel="00000000" w:rsidR="00000000" w:rsidRPr="00000000">
          <w:rPr>
            <w:rtl w:val="0"/>
          </w:rPr>
          <w:delText xml:space="preserve">d</w:delText>
        </w:r>
      </w:del>
      <w:del w:author="Rambabu Guvvala" w:id="2" w:date="2025-02-14T07:20:26Z">
        <w:r w:rsidDel="00000000" w:rsidR="00000000" w:rsidRPr="00000000">
          <w:rPr>
            <w:rtl w:val="0"/>
          </w:rPr>
          <w:delText xml:space="preserve">ata </w:delText>
        </w:r>
      </w:del>
      <w:r w:rsidDel="00000000" w:rsidR="00000000" w:rsidRPr="00000000">
        <w:rPr>
          <w:rtl w:val="0"/>
        </w:rPr>
        <w:t xml:space="preserve">across multiple server instances.</w:t>
      </w:r>
    </w:p>
    <w:p w:rsidR="00000000" w:rsidDel="00000000" w:rsidP="00000000" w:rsidRDefault="00000000" w:rsidRPr="00000000" w14:paraId="00000007">
      <w:pPr>
        <w:numPr>
          <w:ilvl w:val="0"/>
          <w:numId w:val="8"/>
        </w:numPr>
        <w:spacing w:after="240" w:before="0" w:beforeAutospacing="0" w:lineRule="auto"/>
        <w:ind w:left="720" w:hanging="360"/>
      </w:pPr>
      <w:r w:rsidDel="00000000" w:rsidR="00000000" w:rsidRPr="00000000">
        <w:rPr>
          <w:b w:val="1"/>
          <w:rtl w:val="0"/>
        </w:rPr>
        <w:t xml:space="preserve">AlwaysOn Failover Cluster Instances (FCI)</w:t>
      </w:r>
      <w:r w:rsidDel="00000000" w:rsidR="00000000" w:rsidRPr="00000000">
        <w:rPr>
          <w:rtl w:val="0"/>
        </w:rPr>
        <w:t xml:space="preserve">: This is a clustering technology that provides high availability at the </w:t>
      </w:r>
      <w:r w:rsidDel="00000000" w:rsidR="00000000" w:rsidRPr="00000000">
        <w:rPr>
          <w:b w:val="1"/>
          <w:rtl w:val="0"/>
        </w:rPr>
        <w:t xml:space="preserve">instance</w:t>
      </w:r>
      <w:r w:rsidDel="00000000" w:rsidR="00000000" w:rsidRPr="00000000">
        <w:rPr>
          <w:rtl w:val="0"/>
        </w:rPr>
        <w:t xml:space="preserve"> level, meaning the entire SQL Server instance (including all databases) is protected.</w:t>
      </w:r>
    </w:p>
    <w:p w:rsidR="00000000" w:rsidDel="00000000" w:rsidP="00000000" w:rsidRDefault="00000000" w:rsidRPr="00000000" w14:paraId="00000008">
      <w:pPr>
        <w:spacing w:after="240" w:before="240" w:lineRule="auto"/>
        <w:rPr/>
      </w:pPr>
      <w:r w:rsidDel="00000000" w:rsidR="00000000" w:rsidRPr="00000000">
        <w:rPr>
          <w:rtl w:val="0"/>
        </w:rPr>
      </w:r>
    </w:p>
    <w:p w:rsidR="00000000" w:rsidDel="00000000" w:rsidP="00000000" w:rsidRDefault="00000000" w:rsidRPr="00000000" w14:paraId="00000009">
      <w:pPr>
        <w:pStyle w:val="Heading3"/>
        <w:keepNext w:val="0"/>
        <w:keepLines w:val="0"/>
        <w:spacing w:before="280" w:lineRule="auto"/>
        <w:rPr>
          <w:b w:val="1"/>
          <w:color w:val="000000"/>
          <w:sz w:val="26"/>
          <w:szCs w:val="26"/>
        </w:rPr>
      </w:pPr>
      <w:bookmarkStart w:colFirst="0" w:colLast="0" w:name="_wvirz33swu6v" w:id="2"/>
      <w:bookmarkEnd w:id="2"/>
      <w:r w:rsidDel="00000000" w:rsidR="00000000" w:rsidRPr="00000000">
        <w:rPr>
          <w:b w:val="1"/>
          <w:color w:val="000000"/>
          <w:sz w:val="26"/>
          <w:szCs w:val="26"/>
          <w:rtl w:val="0"/>
        </w:rPr>
        <w:t xml:space="preserve">2. AlwaysOn Availability Groups (AGs)</w:t>
      </w:r>
    </w:p>
    <w:p w:rsidR="00000000" w:rsidDel="00000000" w:rsidP="00000000" w:rsidRDefault="00000000" w:rsidRPr="00000000" w14:paraId="0000000A">
      <w:pPr>
        <w:spacing w:after="240" w:before="240" w:lineRule="auto"/>
        <w:rPr/>
      </w:pPr>
      <w:r w:rsidDel="00000000" w:rsidR="00000000" w:rsidRPr="00000000">
        <w:rPr>
          <w:b w:val="1"/>
          <w:rtl w:val="0"/>
        </w:rPr>
        <w:t xml:space="preserve">AlwaysOn Availability Groups (AGs)</w:t>
      </w:r>
      <w:r w:rsidDel="00000000" w:rsidR="00000000" w:rsidRPr="00000000">
        <w:rPr>
          <w:rtl w:val="0"/>
        </w:rPr>
        <w:t xml:space="preserve"> allow a set of databases to be hosted on a </w:t>
      </w:r>
      <w:r w:rsidDel="00000000" w:rsidR="00000000" w:rsidRPr="00000000">
        <w:rPr>
          <w:b w:val="1"/>
          <w:rtl w:val="0"/>
        </w:rPr>
        <w:t xml:space="preserve">primary replica</w:t>
      </w:r>
      <w:r w:rsidDel="00000000" w:rsidR="00000000" w:rsidRPr="00000000">
        <w:rPr>
          <w:rtl w:val="0"/>
        </w:rPr>
        <w:t xml:space="preserve"> and automatically replicated to one or more </w:t>
      </w:r>
      <w:r w:rsidDel="00000000" w:rsidR="00000000" w:rsidRPr="00000000">
        <w:rPr>
          <w:b w:val="1"/>
          <w:rtl w:val="0"/>
        </w:rPr>
        <w:t xml:space="preserve">secondary replicas</w:t>
      </w:r>
      <w:r w:rsidDel="00000000" w:rsidR="00000000" w:rsidRPr="00000000">
        <w:rPr>
          <w:rtl w:val="0"/>
        </w:rPr>
        <w:t xml:space="preserve">. These databases are kept synchronized across the replicas to provide automatic failover, disaster recovery, and read-scale-out capabilities.</w:t>
      </w:r>
    </w:p>
    <w:p w:rsidR="00000000" w:rsidDel="00000000" w:rsidP="00000000" w:rsidRDefault="00000000" w:rsidRPr="00000000" w14:paraId="0000000B">
      <w:pPr>
        <w:pStyle w:val="Heading4"/>
        <w:keepNext w:val="0"/>
        <w:keepLines w:val="0"/>
        <w:spacing w:after="40" w:before="240" w:lineRule="auto"/>
        <w:rPr>
          <w:b w:val="1"/>
          <w:color w:val="000000"/>
          <w:sz w:val="22"/>
          <w:szCs w:val="22"/>
        </w:rPr>
      </w:pPr>
      <w:bookmarkStart w:colFirst="0" w:colLast="0" w:name="_3gwxu0eh3y0n" w:id="3"/>
      <w:bookmarkEnd w:id="3"/>
      <w:r w:rsidDel="00000000" w:rsidR="00000000" w:rsidRPr="00000000">
        <w:rPr>
          <w:b w:val="1"/>
          <w:color w:val="000000"/>
          <w:sz w:val="22"/>
          <w:szCs w:val="22"/>
          <w:rtl w:val="0"/>
        </w:rPr>
        <w:t xml:space="preserve">Key Components of Availability Groups:</w:t>
      </w:r>
    </w:p>
    <w:p w:rsidR="00000000" w:rsidDel="00000000" w:rsidP="00000000" w:rsidRDefault="00000000" w:rsidRPr="00000000" w14:paraId="0000000C">
      <w:pPr>
        <w:numPr>
          <w:ilvl w:val="0"/>
          <w:numId w:val="3"/>
        </w:numPr>
        <w:spacing w:after="0" w:afterAutospacing="0" w:before="240" w:lineRule="auto"/>
        <w:ind w:left="720" w:hanging="360"/>
      </w:pPr>
      <w:r w:rsidDel="00000000" w:rsidR="00000000" w:rsidRPr="00000000">
        <w:rPr>
          <w:b w:val="1"/>
          <w:rtl w:val="0"/>
        </w:rPr>
        <w:t xml:space="preserve">Primary Replica</w:t>
      </w:r>
      <w:r w:rsidDel="00000000" w:rsidR="00000000" w:rsidRPr="00000000">
        <w:rPr>
          <w:rtl w:val="0"/>
        </w:rPr>
        <w:t xml:space="preserve">: This is the read-write replica where all updates to the database are made. Only one replica is the primary at any time.</w:t>
      </w:r>
    </w:p>
    <w:p w:rsidR="00000000" w:rsidDel="00000000" w:rsidP="00000000" w:rsidRDefault="00000000" w:rsidRPr="00000000" w14:paraId="0000000D">
      <w:pPr>
        <w:numPr>
          <w:ilvl w:val="0"/>
          <w:numId w:val="3"/>
        </w:numPr>
        <w:spacing w:after="0" w:afterAutospacing="0" w:before="0" w:beforeAutospacing="0" w:lineRule="auto"/>
        <w:ind w:left="720" w:hanging="360"/>
      </w:pPr>
      <w:r w:rsidDel="00000000" w:rsidR="00000000" w:rsidRPr="00000000">
        <w:rPr>
          <w:b w:val="1"/>
          <w:rtl w:val="0"/>
        </w:rPr>
        <w:t xml:space="preserve">Secondary Replicas</w:t>
      </w:r>
      <w:r w:rsidDel="00000000" w:rsidR="00000000" w:rsidRPr="00000000">
        <w:rPr>
          <w:rtl w:val="0"/>
        </w:rPr>
        <w:t xml:space="preserve">: These are read-only copies of the database, used for </w:t>
      </w:r>
      <w:r w:rsidDel="00000000" w:rsidR="00000000" w:rsidRPr="00000000">
        <w:rPr>
          <w:b w:val="1"/>
          <w:rtl w:val="0"/>
        </w:rPr>
        <w:t xml:space="preserve">disaster recovery</w:t>
      </w:r>
      <w:r w:rsidDel="00000000" w:rsidR="00000000" w:rsidRPr="00000000">
        <w:rPr>
          <w:rtl w:val="0"/>
        </w:rPr>
        <w:t xml:space="preserve"> and </w:t>
      </w:r>
      <w:r w:rsidDel="00000000" w:rsidR="00000000" w:rsidRPr="00000000">
        <w:rPr>
          <w:b w:val="1"/>
          <w:rtl w:val="0"/>
        </w:rPr>
        <w:t xml:space="preserve">offloading read queries</w:t>
      </w:r>
      <w:r w:rsidDel="00000000" w:rsidR="00000000" w:rsidRPr="00000000">
        <w:rPr>
          <w:rtl w:val="0"/>
        </w:rPr>
        <w:t xml:space="preserve">. Secondary replicas can be either synchronous or asynchronous.</w:t>
      </w:r>
    </w:p>
    <w:p w:rsidR="00000000" w:rsidDel="00000000" w:rsidP="00000000" w:rsidRDefault="00000000" w:rsidRPr="00000000" w14:paraId="0000000E">
      <w:pPr>
        <w:numPr>
          <w:ilvl w:val="0"/>
          <w:numId w:val="3"/>
        </w:numPr>
        <w:spacing w:after="0" w:afterAutospacing="0" w:before="0" w:beforeAutospacing="0" w:lineRule="auto"/>
        <w:ind w:left="720" w:hanging="360"/>
      </w:pPr>
      <w:r w:rsidDel="00000000" w:rsidR="00000000" w:rsidRPr="00000000">
        <w:rPr>
          <w:b w:val="1"/>
          <w:rtl w:val="0"/>
        </w:rPr>
        <w:t xml:space="preserve">Availability Group Listener</w:t>
      </w:r>
      <w:r w:rsidDel="00000000" w:rsidR="00000000" w:rsidRPr="00000000">
        <w:rPr>
          <w:rtl w:val="0"/>
        </w:rPr>
        <w:t xml:space="preserve">: A virtual network name (VNN) that applications use to connect to the availability group. The listener automatically redirects client connections to the primary replica.</w:t>
      </w:r>
    </w:p>
    <w:p w:rsidR="00000000" w:rsidDel="00000000" w:rsidP="00000000" w:rsidRDefault="00000000" w:rsidRPr="00000000" w14:paraId="0000000F">
      <w:pPr>
        <w:numPr>
          <w:ilvl w:val="0"/>
          <w:numId w:val="3"/>
        </w:numPr>
        <w:spacing w:after="240" w:before="0" w:beforeAutospacing="0" w:lineRule="auto"/>
        <w:ind w:left="720" w:hanging="360"/>
      </w:pPr>
      <w:r w:rsidDel="00000000" w:rsidR="00000000" w:rsidRPr="00000000">
        <w:rPr>
          <w:b w:val="1"/>
          <w:rtl w:val="0"/>
        </w:rPr>
        <w:t xml:space="preserve">Availability Databases</w:t>
      </w:r>
      <w:r w:rsidDel="00000000" w:rsidR="00000000" w:rsidRPr="00000000">
        <w:rPr>
          <w:rtl w:val="0"/>
        </w:rPr>
        <w:t xml:space="preserve">: These are the databases included in the Availability Group. The databases on the primary replica are replicated to the secondary replicas.</w:t>
      </w:r>
    </w:p>
    <w:p w:rsidR="00000000" w:rsidDel="00000000" w:rsidP="00000000" w:rsidRDefault="00000000" w:rsidRPr="00000000" w14:paraId="00000010">
      <w:pPr>
        <w:pStyle w:val="Heading4"/>
        <w:keepNext w:val="0"/>
        <w:keepLines w:val="0"/>
        <w:spacing w:after="40" w:before="240" w:lineRule="auto"/>
        <w:rPr>
          <w:b w:val="1"/>
          <w:color w:val="000000"/>
          <w:sz w:val="22"/>
          <w:szCs w:val="22"/>
        </w:rPr>
      </w:pPr>
      <w:bookmarkStart w:colFirst="0" w:colLast="0" w:name="_bgn5pwka1wye" w:id="4"/>
      <w:bookmarkEnd w:id="4"/>
      <w:r w:rsidDel="00000000" w:rsidR="00000000" w:rsidRPr="00000000">
        <w:rPr>
          <w:b w:val="1"/>
          <w:color w:val="000000"/>
          <w:sz w:val="22"/>
          <w:szCs w:val="22"/>
          <w:rtl w:val="0"/>
        </w:rPr>
        <w:t xml:space="preserve">Modes of Replication:</w:t>
      </w:r>
    </w:p>
    <w:p w:rsidR="00000000" w:rsidDel="00000000" w:rsidP="00000000" w:rsidRDefault="00000000" w:rsidRPr="00000000" w14:paraId="00000011">
      <w:pPr>
        <w:numPr>
          <w:ilvl w:val="0"/>
          <w:numId w:val="10"/>
        </w:numPr>
        <w:spacing w:after="0" w:afterAutospacing="0" w:before="240" w:lineRule="auto"/>
        <w:ind w:left="720" w:hanging="360"/>
      </w:pPr>
      <w:r w:rsidDel="00000000" w:rsidR="00000000" w:rsidRPr="00000000">
        <w:rPr>
          <w:b w:val="1"/>
          <w:rtl w:val="0"/>
        </w:rPr>
        <w:t xml:space="preserve">Synchronous-Commit Mode</w:t>
      </w:r>
      <w:r w:rsidDel="00000000" w:rsidR="00000000" w:rsidRPr="00000000">
        <w:rPr>
          <w:rtl w:val="0"/>
        </w:rPr>
        <w:t xml:space="preserve">: Changes made on the primary replica are committed to the secondary replicas in real-time, ensuring no data loss in case of a failover. This mode allows for </w:t>
      </w:r>
      <w:r w:rsidDel="00000000" w:rsidR="00000000" w:rsidRPr="00000000">
        <w:rPr>
          <w:b w:val="1"/>
          <w:rtl w:val="0"/>
        </w:rPr>
        <w:t xml:space="preserve">automatic failover</w:t>
      </w:r>
      <w:r w:rsidDel="00000000" w:rsidR="00000000" w:rsidRPr="00000000">
        <w:rPr>
          <w:rtl w:val="0"/>
        </w:rPr>
        <w:t xml:space="preserve"> but requires a </w:t>
      </w:r>
      <w:r w:rsidDel="00000000" w:rsidR="00000000" w:rsidRPr="00000000">
        <w:rPr>
          <w:b w:val="1"/>
          <w:rtl w:val="0"/>
        </w:rPr>
        <w:t xml:space="preserve">high-speed network</w:t>
      </w:r>
      <w:r w:rsidDel="00000000" w:rsidR="00000000" w:rsidRPr="00000000">
        <w:rPr>
          <w:rtl w:val="0"/>
        </w:rPr>
        <w:t xml:space="preserve"> between replicas.</w:t>
      </w:r>
    </w:p>
    <w:p w:rsidR="00000000" w:rsidDel="00000000" w:rsidP="00000000" w:rsidRDefault="00000000" w:rsidRPr="00000000" w14:paraId="00000012">
      <w:pPr>
        <w:numPr>
          <w:ilvl w:val="0"/>
          <w:numId w:val="10"/>
        </w:numPr>
        <w:spacing w:after="240" w:before="0" w:beforeAutospacing="0" w:lineRule="auto"/>
        <w:ind w:left="720" w:hanging="360"/>
      </w:pPr>
      <w:r w:rsidDel="00000000" w:rsidR="00000000" w:rsidRPr="00000000">
        <w:rPr>
          <w:b w:val="1"/>
          <w:rtl w:val="0"/>
        </w:rPr>
        <w:t xml:space="preserve">Asynchronous-Commit Mode</w:t>
      </w:r>
      <w:r w:rsidDel="00000000" w:rsidR="00000000" w:rsidRPr="00000000">
        <w:rPr>
          <w:rtl w:val="0"/>
        </w:rPr>
        <w:t xml:space="preserve">: Changes are sent to secondary replicas, but the primary replica does not wait for the secondary replica to confirm before committing the transaction. This mode is useful for geographically distributed replicas with a slower network, though it may allow for </w:t>
      </w:r>
      <w:r w:rsidDel="00000000" w:rsidR="00000000" w:rsidRPr="00000000">
        <w:rPr>
          <w:b w:val="1"/>
          <w:rtl w:val="0"/>
        </w:rPr>
        <w:t xml:space="preserve">data loss</w:t>
      </w:r>
      <w:r w:rsidDel="00000000" w:rsidR="00000000" w:rsidRPr="00000000">
        <w:rPr>
          <w:rtl w:val="0"/>
        </w:rPr>
        <w:t xml:space="preserve"> in the event of a failover.</w:t>
      </w:r>
    </w:p>
    <w:p w:rsidR="00000000" w:rsidDel="00000000" w:rsidP="00000000" w:rsidRDefault="00000000" w:rsidRPr="00000000" w14:paraId="00000013">
      <w:pPr>
        <w:spacing w:after="240" w:before="240" w:lineRule="auto"/>
        <w:rPr/>
      </w:pPr>
      <w:r w:rsidDel="00000000" w:rsidR="00000000" w:rsidRPr="00000000">
        <w:rPr>
          <w:rtl w:val="0"/>
        </w:rPr>
      </w:r>
    </w:p>
    <w:p w:rsidR="00000000" w:rsidDel="00000000" w:rsidP="00000000" w:rsidRDefault="00000000" w:rsidRPr="00000000" w14:paraId="00000014">
      <w:pPr>
        <w:pStyle w:val="Heading3"/>
        <w:keepNext w:val="0"/>
        <w:keepLines w:val="0"/>
        <w:spacing w:before="280" w:lineRule="auto"/>
        <w:rPr>
          <w:b w:val="1"/>
          <w:color w:val="000000"/>
          <w:sz w:val="26"/>
          <w:szCs w:val="26"/>
        </w:rPr>
      </w:pPr>
      <w:bookmarkStart w:colFirst="0" w:colLast="0" w:name="_orljxkz7v8w5" w:id="5"/>
      <w:bookmarkEnd w:id="5"/>
      <w:r w:rsidDel="00000000" w:rsidR="00000000" w:rsidRPr="00000000">
        <w:rPr>
          <w:b w:val="1"/>
          <w:color w:val="000000"/>
          <w:sz w:val="26"/>
          <w:szCs w:val="26"/>
          <w:rtl w:val="0"/>
        </w:rPr>
        <w:t xml:space="preserve">3. AlwaysOn Failover Cluster Instances (FCI)</w:t>
      </w:r>
    </w:p>
    <w:p w:rsidR="00000000" w:rsidDel="00000000" w:rsidP="00000000" w:rsidRDefault="00000000" w:rsidRPr="00000000" w14:paraId="00000015">
      <w:pPr>
        <w:spacing w:after="240" w:before="240" w:lineRule="auto"/>
        <w:rPr/>
      </w:pPr>
      <w:r w:rsidDel="00000000" w:rsidR="00000000" w:rsidRPr="00000000">
        <w:rPr>
          <w:rtl w:val="0"/>
        </w:rPr>
        <w:t xml:space="preserve">AlwaysOn Failover Clustering is an instance-level failover solution where a SQL Server instance runs on shared storage across multiple nodes. If one node fails, the SQL Server instance automatically fails over to another node, without interrupting access to databases.</w:t>
      </w:r>
    </w:p>
    <w:p w:rsidR="00000000" w:rsidDel="00000000" w:rsidP="00000000" w:rsidRDefault="00000000" w:rsidRPr="00000000" w14:paraId="00000016">
      <w:pPr>
        <w:pStyle w:val="Heading4"/>
        <w:keepNext w:val="0"/>
        <w:keepLines w:val="0"/>
        <w:spacing w:after="40" w:before="240" w:lineRule="auto"/>
        <w:rPr>
          <w:b w:val="1"/>
          <w:color w:val="000000"/>
          <w:sz w:val="22"/>
          <w:szCs w:val="22"/>
        </w:rPr>
      </w:pPr>
      <w:bookmarkStart w:colFirst="0" w:colLast="0" w:name="_qfw2mvrihw68" w:id="6"/>
      <w:bookmarkEnd w:id="6"/>
      <w:r w:rsidDel="00000000" w:rsidR="00000000" w:rsidRPr="00000000">
        <w:rPr>
          <w:b w:val="1"/>
          <w:color w:val="000000"/>
          <w:sz w:val="22"/>
          <w:szCs w:val="22"/>
          <w:rtl w:val="0"/>
        </w:rPr>
        <w:t xml:space="preserve">Key Characteristics of Failover Clusters:</w:t>
      </w:r>
    </w:p>
    <w:p w:rsidR="00000000" w:rsidDel="00000000" w:rsidP="00000000" w:rsidRDefault="00000000" w:rsidRPr="00000000" w14:paraId="00000017">
      <w:pPr>
        <w:numPr>
          <w:ilvl w:val="0"/>
          <w:numId w:val="2"/>
        </w:numPr>
        <w:spacing w:after="0" w:afterAutospacing="0" w:before="240" w:lineRule="auto"/>
        <w:ind w:left="720" w:hanging="360"/>
      </w:pPr>
      <w:r w:rsidDel="00000000" w:rsidR="00000000" w:rsidRPr="00000000">
        <w:rPr>
          <w:b w:val="1"/>
          <w:rtl w:val="0"/>
        </w:rPr>
        <w:t xml:space="preserve">Shared Storage</w:t>
      </w:r>
      <w:r w:rsidDel="00000000" w:rsidR="00000000" w:rsidRPr="00000000">
        <w:rPr>
          <w:rtl w:val="0"/>
        </w:rPr>
        <w:t xml:space="preserve">: AlwaysOn Failover Clustering requires shared storage (e.g., SAN or SMB share) between cluster nodes, allowing the SQL Server instance and databases to be accessed by multiple nodes.</w:t>
      </w:r>
    </w:p>
    <w:p w:rsidR="00000000" w:rsidDel="00000000" w:rsidP="00000000" w:rsidRDefault="00000000" w:rsidRPr="00000000" w14:paraId="00000018">
      <w:pPr>
        <w:numPr>
          <w:ilvl w:val="0"/>
          <w:numId w:val="2"/>
        </w:numPr>
        <w:spacing w:after="0" w:afterAutospacing="0" w:before="0" w:beforeAutospacing="0" w:lineRule="auto"/>
        <w:ind w:left="720" w:hanging="360"/>
      </w:pPr>
      <w:r w:rsidDel="00000000" w:rsidR="00000000" w:rsidRPr="00000000">
        <w:rPr>
          <w:b w:val="1"/>
          <w:rtl w:val="0"/>
        </w:rPr>
        <w:t xml:space="preserve">Cluster Nodes</w:t>
      </w:r>
      <w:r w:rsidDel="00000000" w:rsidR="00000000" w:rsidRPr="00000000">
        <w:rPr>
          <w:rtl w:val="0"/>
        </w:rPr>
        <w:t xml:space="preserve">: A minimum of two nodes are required for a failover cluster, but additional nodes can be added to enhance availability.</w:t>
      </w:r>
    </w:p>
    <w:p w:rsidR="00000000" w:rsidDel="00000000" w:rsidP="00000000" w:rsidRDefault="00000000" w:rsidRPr="00000000" w14:paraId="00000019">
      <w:pPr>
        <w:numPr>
          <w:ilvl w:val="0"/>
          <w:numId w:val="2"/>
        </w:numPr>
        <w:spacing w:after="240" w:before="0" w:beforeAutospacing="0" w:lineRule="auto"/>
        <w:ind w:left="720" w:hanging="360"/>
      </w:pPr>
      <w:r w:rsidDel="00000000" w:rsidR="00000000" w:rsidRPr="00000000">
        <w:rPr>
          <w:b w:val="1"/>
          <w:rtl w:val="0"/>
        </w:rPr>
        <w:t xml:space="preserve">Quorum Configuration</w:t>
      </w:r>
      <w:r w:rsidDel="00000000" w:rsidR="00000000" w:rsidRPr="00000000">
        <w:rPr>
          <w:rtl w:val="0"/>
        </w:rPr>
        <w:t xml:space="preserve">: The quorum configuration helps prevent split-brain scenarios and ensures that there is always a majority vote to determine the active node in case of failure.</w:t>
      </w:r>
    </w:p>
    <w:p w:rsidR="00000000" w:rsidDel="00000000" w:rsidP="00000000" w:rsidRDefault="00000000" w:rsidRPr="00000000" w14:paraId="0000001A">
      <w:pPr>
        <w:spacing w:after="240" w:before="240" w:lineRule="auto"/>
        <w:rPr/>
      </w:pPr>
      <w:r w:rsidDel="00000000" w:rsidR="00000000" w:rsidRPr="00000000">
        <w:rPr>
          <w:rtl w:val="0"/>
        </w:rPr>
        <w:t xml:space="preserve">While FCIs offer high availability at the instance level, they do not provide the granular control over individual databases that Availability Groups do. FCI supports </w:t>
      </w:r>
      <w:r w:rsidDel="00000000" w:rsidR="00000000" w:rsidRPr="00000000">
        <w:rPr>
          <w:b w:val="1"/>
          <w:rtl w:val="0"/>
        </w:rPr>
        <w:t xml:space="preserve">automatic failover</w:t>
      </w:r>
      <w:r w:rsidDel="00000000" w:rsidR="00000000" w:rsidRPr="00000000">
        <w:rPr>
          <w:rtl w:val="0"/>
        </w:rPr>
        <w:t xml:space="preserve"> but requires shared storage.</w:t>
      </w:r>
    </w:p>
    <w:p w:rsidR="00000000" w:rsidDel="00000000" w:rsidP="00000000" w:rsidRDefault="00000000" w:rsidRPr="00000000" w14:paraId="0000001B">
      <w:pPr>
        <w:spacing w:after="240" w:before="240" w:lineRule="auto"/>
        <w:rPr/>
      </w:pPr>
      <w:r w:rsidDel="00000000" w:rsidR="00000000" w:rsidRPr="00000000">
        <w:rPr>
          <w:rtl w:val="0"/>
        </w:rPr>
      </w:r>
    </w:p>
    <w:p w:rsidR="00000000" w:rsidDel="00000000" w:rsidP="00000000" w:rsidRDefault="00000000" w:rsidRPr="00000000" w14:paraId="0000001C">
      <w:pPr>
        <w:pStyle w:val="Heading3"/>
        <w:keepNext w:val="0"/>
        <w:keepLines w:val="0"/>
        <w:spacing w:before="280" w:lineRule="auto"/>
        <w:rPr>
          <w:b w:val="1"/>
          <w:color w:val="000000"/>
          <w:sz w:val="26"/>
          <w:szCs w:val="26"/>
        </w:rPr>
      </w:pPr>
      <w:bookmarkStart w:colFirst="0" w:colLast="0" w:name="_yswtbni3q4ud" w:id="7"/>
      <w:bookmarkEnd w:id="7"/>
      <w:r w:rsidDel="00000000" w:rsidR="00000000" w:rsidRPr="00000000">
        <w:rPr>
          <w:b w:val="1"/>
          <w:color w:val="000000"/>
          <w:sz w:val="26"/>
          <w:szCs w:val="26"/>
          <w:rtl w:val="0"/>
        </w:rPr>
        <w:t xml:space="preserve">4. AlwaysOn Availability Group Failover Types</w:t>
      </w:r>
    </w:p>
    <w:p w:rsidR="00000000" w:rsidDel="00000000" w:rsidP="00000000" w:rsidRDefault="00000000" w:rsidRPr="00000000" w14:paraId="0000001D">
      <w:pPr>
        <w:spacing w:after="240" w:before="240" w:lineRule="auto"/>
        <w:rPr/>
      </w:pPr>
      <w:r w:rsidDel="00000000" w:rsidR="00000000" w:rsidRPr="00000000">
        <w:rPr>
          <w:rtl w:val="0"/>
        </w:rPr>
        <w:t xml:space="preserve">Failover within AlwaysOn Availability Groups can be classified into the following types:</w:t>
      </w:r>
    </w:p>
    <w:p w:rsidR="00000000" w:rsidDel="00000000" w:rsidP="00000000" w:rsidRDefault="00000000" w:rsidRPr="00000000" w14:paraId="0000001E">
      <w:pPr>
        <w:numPr>
          <w:ilvl w:val="0"/>
          <w:numId w:val="7"/>
        </w:numPr>
        <w:spacing w:after="0" w:afterAutospacing="0" w:before="240" w:lineRule="auto"/>
        <w:ind w:left="720" w:hanging="360"/>
      </w:pPr>
      <w:r w:rsidDel="00000000" w:rsidR="00000000" w:rsidRPr="00000000">
        <w:rPr>
          <w:b w:val="1"/>
          <w:rtl w:val="0"/>
        </w:rPr>
        <w:t xml:space="preserve">Automatic Failover</w:t>
      </w:r>
      <w:r w:rsidDel="00000000" w:rsidR="00000000" w:rsidRPr="00000000">
        <w:rPr>
          <w:rtl w:val="0"/>
        </w:rPr>
        <w:t xml:space="preserve">: The failover process is automatic and occurs when the </w:t>
      </w:r>
      <w:r w:rsidDel="00000000" w:rsidR="00000000" w:rsidRPr="00000000">
        <w:rPr>
          <w:b w:val="1"/>
          <w:rtl w:val="0"/>
        </w:rPr>
        <w:t xml:space="preserve">primary replica</w:t>
      </w:r>
      <w:r w:rsidDel="00000000" w:rsidR="00000000" w:rsidRPr="00000000">
        <w:rPr>
          <w:rtl w:val="0"/>
        </w:rPr>
        <w:t xml:space="preserve"> becomes unavailable. This is supported only when there are at least </w:t>
      </w:r>
      <w:r w:rsidDel="00000000" w:rsidR="00000000" w:rsidRPr="00000000">
        <w:rPr>
          <w:b w:val="1"/>
          <w:rtl w:val="0"/>
        </w:rPr>
        <w:t xml:space="preserve">two replicas</w:t>
      </w:r>
      <w:r w:rsidDel="00000000" w:rsidR="00000000" w:rsidRPr="00000000">
        <w:rPr>
          <w:rtl w:val="0"/>
        </w:rPr>
        <w:t xml:space="preserve"> configured in </w:t>
      </w:r>
      <w:r w:rsidDel="00000000" w:rsidR="00000000" w:rsidRPr="00000000">
        <w:rPr>
          <w:b w:val="1"/>
          <w:rtl w:val="0"/>
        </w:rPr>
        <w:t xml:space="preserve">synchronous-commit mode</w:t>
      </w:r>
      <w:r w:rsidDel="00000000" w:rsidR="00000000" w:rsidRPr="00000000">
        <w:rPr>
          <w:rtl w:val="0"/>
        </w:rPr>
        <w:t xml:space="preserve">.</w:t>
      </w:r>
    </w:p>
    <w:p w:rsidR="00000000" w:rsidDel="00000000" w:rsidP="00000000" w:rsidRDefault="00000000" w:rsidRPr="00000000" w14:paraId="0000001F">
      <w:pPr>
        <w:numPr>
          <w:ilvl w:val="0"/>
          <w:numId w:val="7"/>
        </w:numPr>
        <w:spacing w:after="0" w:afterAutospacing="0" w:before="0" w:beforeAutospacing="0" w:lineRule="auto"/>
        <w:ind w:left="720" w:hanging="360"/>
      </w:pPr>
      <w:r w:rsidDel="00000000" w:rsidR="00000000" w:rsidRPr="00000000">
        <w:rPr>
          <w:b w:val="1"/>
          <w:rtl w:val="0"/>
        </w:rPr>
        <w:t xml:space="preserve">Manual Failover</w:t>
      </w:r>
      <w:r w:rsidDel="00000000" w:rsidR="00000000" w:rsidRPr="00000000">
        <w:rPr>
          <w:rtl w:val="0"/>
        </w:rPr>
        <w:t xml:space="preserve">: The failover is initiated manually by the DBA or system administrator. This can be useful in situations such as planned maintenance.</w:t>
      </w:r>
    </w:p>
    <w:p w:rsidR="00000000" w:rsidDel="00000000" w:rsidP="00000000" w:rsidRDefault="00000000" w:rsidRPr="00000000" w14:paraId="00000020">
      <w:pPr>
        <w:numPr>
          <w:ilvl w:val="0"/>
          <w:numId w:val="7"/>
        </w:numPr>
        <w:spacing w:after="240" w:before="0" w:beforeAutospacing="0" w:lineRule="auto"/>
        <w:ind w:left="720" w:hanging="360"/>
      </w:pPr>
      <w:r w:rsidDel="00000000" w:rsidR="00000000" w:rsidRPr="00000000">
        <w:rPr>
          <w:b w:val="1"/>
          <w:rtl w:val="0"/>
        </w:rPr>
        <w:t xml:space="preserve">Forced Failover</w:t>
      </w:r>
      <w:r w:rsidDel="00000000" w:rsidR="00000000" w:rsidRPr="00000000">
        <w:rPr>
          <w:rtl w:val="0"/>
        </w:rPr>
        <w:t xml:space="preserve">: If the primary replica is not available, administrators can perform a forced failover. This should be used with caution, as it may cause </w:t>
      </w:r>
      <w:r w:rsidDel="00000000" w:rsidR="00000000" w:rsidRPr="00000000">
        <w:rPr>
          <w:b w:val="1"/>
          <w:rtl w:val="0"/>
        </w:rPr>
        <w:t xml:space="preserve">data loss</w:t>
      </w:r>
      <w:r w:rsidDel="00000000" w:rsidR="00000000" w:rsidRPr="00000000">
        <w:rPr>
          <w:rtl w:val="0"/>
        </w:rPr>
        <w:t xml:space="preserve"> in asynchronous replication.</w:t>
      </w:r>
    </w:p>
    <w:p w:rsidR="00000000" w:rsidDel="00000000" w:rsidP="00000000" w:rsidRDefault="00000000" w:rsidRPr="00000000" w14:paraId="00000021">
      <w:pPr>
        <w:spacing w:after="240" w:before="240" w:lineRule="auto"/>
        <w:rPr/>
      </w:pPr>
      <w:r w:rsidDel="00000000" w:rsidR="00000000" w:rsidRPr="00000000">
        <w:rPr>
          <w:rtl w:val="0"/>
        </w:rPr>
      </w:r>
    </w:p>
    <w:p w:rsidR="00000000" w:rsidDel="00000000" w:rsidP="00000000" w:rsidRDefault="00000000" w:rsidRPr="00000000" w14:paraId="00000022">
      <w:pPr>
        <w:spacing w:after="240" w:before="240" w:lineRule="auto"/>
        <w:rPr/>
      </w:pPr>
      <w:r w:rsidDel="00000000" w:rsidR="00000000" w:rsidRPr="00000000">
        <w:rPr>
          <w:rtl w:val="0"/>
        </w:rPr>
      </w:r>
    </w:p>
    <w:p w:rsidR="00000000" w:rsidDel="00000000" w:rsidP="00000000" w:rsidRDefault="00000000" w:rsidRPr="00000000" w14:paraId="00000023">
      <w:pPr>
        <w:spacing w:after="240" w:before="240" w:lineRule="auto"/>
        <w:rPr/>
      </w:pPr>
      <w:r w:rsidDel="00000000" w:rsidR="00000000" w:rsidRPr="00000000">
        <w:rPr>
          <w:rtl w:val="0"/>
        </w:rPr>
      </w:r>
    </w:p>
    <w:p w:rsidR="00000000" w:rsidDel="00000000" w:rsidP="00000000" w:rsidRDefault="00000000" w:rsidRPr="00000000" w14:paraId="00000024">
      <w:pPr>
        <w:pStyle w:val="Heading3"/>
        <w:keepNext w:val="0"/>
        <w:keepLines w:val="0"/>
        <w:spacing w:before="280" w:lineRule="auto"/>
        <w:rPr>
          <w:b w:val="1"/>
          <w:color w:val="000000"/>
          <w:sz w:val="26"/>
          <w:szCs w:val="26"/>
        </w:rPr>
      </w:pPr>
      <w:bookmarkStart w:colFirst="0" w:colLast="0" w:name="_wzo1iqq0jdaj" w:id="8"/>
      <w:bookmarkEnd w:id="8"/>
      <w:r w:rsidDel="00000000" w:rsidR="00000000" w:rsidRPr="00000000">
        <w:rPr>
          <w:b w:val="1"/>
          <w:color w:val="000000"/>
          <w:sz w:val="26"/>
          <w:szCs w:val="26"/>
          <w:rtl w:val="0"/>
        </w:rPr>
        <w:t xml:space="preserve">5. SQL Server AlwaysOn Listener</w:t>
      </w:r>
    </w:p>
    <w:p w:rsidR="00000000" w:rsidDel="00000000" w:rsidP="00000000" w:rsidRDefault="00000000" w:rsidRPr="00000000" w14:paraId="00000025">
      <w:pPr>
        <w:spacing w:after="240" w:before="240" w:lineRule="auto"/>
        <w:rPr/>
      </w:pPr>
      <w:r w:rsidDel="00000000" w:rsidR="00000000" w:rsidRPr="00000000">
        <w:rPr>
          <w:rtl w:val="0"/>
        </w:rPr>
        <w:t xml:space="preserve">The </w:t>
      </w:r>
      <w:r w:rsidDel="00000000" w:rsidR="00000000" w:rsidRPr="00000000">
        <w:rPr>
          <w:b w:val="1"/>
          <w:rtl w:val="0"/>
        </w:rPr>
        <w:t xml:space="preserve">AlwaysOn Listener</w:t>
      </w:r>
      <w:r w:rsidDel="00000000" w:rsidR="00000000" w:rsidRPr="00000000">
        <w:rPr>
          <w:rtl w:val="0"/>
        </w:rPr>
        <w:t xml:space="preserve"> is a virtual network name (VNN) that allows clients to connect to the Availability Group. The listener abstracts the details of the primary replica’s network name, and it automatically redirects the application’s connection requests to the </w:t>
      </w:r>
      <w:r w:rsidDel="00000000" w:rsidR="00000000" w:rsidRPr="00000000">
        <w:rPr>
          <w:b w:val="1"/>
          <w:rtl w:val="0"/>
        </w:rPr>
        <w:t xml:space="preserve">current primary replica</w:t>
      </w:r>
      <w:r w:rsidDel="00000000" w:rsidR="00000000" w:rsidRPr="00000000">
        <w:rPr>
          <w:rtl w:val="0"/>
        </w:rPr>
        <w:t xml:space="preserve">, even in the event of a failover.</w:t>
      </w:r>
    </w:p>
    <w:p w:rsidR="00000000" w:rsidDel="00000000" w:rsidP="00000000" w:rsidRDefault="00000000" w:rsidRPr="00000000" w14:paraId="00000026">
      <w:pPr>
        <w:pStyle w:val="Heading4"/>
        <w:keepNext w:val="0"/>
        <w:keepLines w:val="0"/>
        <w:spacing w:after="40" w:before="240" w:lineRule="auto"/>
        <w:rPr>
          <w:b w:val="1"/>
          <w:color w:val="000000"/>
          <w:sz w:val="22"/>
          <w:szCs w:val="22"/>
        </w:rPr>
      </w:pPr>
      <w:bookmarkStart w:colFirst="0" w:colLast="0" w:name="_s0pkc9qwjne4" w:id="9"/>
      <w:bookmarkEnd w:id="9"/>
      <w:r w:rsidDel="00000000" w:rsidR="00000000" w:rsidRPr="00000000">
        <w:rPr>
          <w:b w:val="1"/>
          <w:color w:val="000000"/>
          <w:sz w:val="22"/>
          <w:szCs w:val="22"/>
          <w:rtl w:val="0"/>
        </w:rPr>
        <w:t xml:space="preserve">Listener Configuration:</w:t>
      </w:r>
    </w:p>
    <w:p w:rsidR="00000000" w:rsidDel="00000000" w:rsidP="00000000" w:rsidRDefault="00000000" w:rsidRPr="00000000" w14:paraId="00000027">
      <w:pPr>
        <w:numPr>
          <w:ilvl w:val="0"/>
          <w:numId w:val="6"/>
        </w:numPr>
        <w:spacing w:after="0" w:afterAutospacing="0" w:before="240" w:lineRule="auto"/>
        <w:ind w:left="720" w:hanging="360"/>
      </w:pPr>
      <w:r w:rsidDel="00000000" w:rsidR="00000000" w:rsidRPr="00000000">
        <w:rPr>
          <w:b w:val="1"/>
          <w:rtl w:val="0"/>
        </w:rPr>
        <w:t xml:space="preserve">DNS Resolution</w:t>
      </w:r>
      <w:r w:rsidDel="00000000" w:rsidR="00000000" w:rsidRPr="00000000">
        <w:rPr>
          <w:rtl w:val="0"/>
        </w:rPr>
        <w:t xml:space="preserve">: The listener requires a DNS record to resolve to the correct replica, and clients should connect to the listener rather than individual replicas.</w:t>
      </w:r>
    </w:p>
    <w:p w:rsidR="00000000" w:rsidDel="00000000" w:rsidP="00000000" w:rsidRDefault="00000000" w:rsidRPr="00000000" w14:paraId="00000028">
      <w:pPr>
        <w:numPr>
          <w:ilvl w:val="0"/>
          <w:numId w:val="6"/>
        </w:numPr>
        <w:spacing w:after="0" w:afterAutospacing="0" w:before="0" w:beforeAutospacing="0" w:lineRule="auto"/>
        <w:ind w:left="720" w:hanging="360"/>
      </w:pPr>
      <w:r w:rsidDel="00000000" w:rsidR="00000000" w:rsidRPr="00000000">
        <w:rPr>
          <w:b w:val="1"/>
          <w:rtl w:val="0"/>
        </w:rPr>
        <w:t xml:space="preserve">TCP/IP</w:t>
      </w:r>
      <w:r w:rsidDel="00000000" w:rsidR="00000000" w:rsidRPr="00000000">
        <w:rPr>
          <w:rtl w:val="0"/>
        </w:rPr>
        <w:t xml:space="preserve">: The listener listens on a specific IP address and port, and clients must be configured to connect using the listener name.</w:t>
      </w:r>
    </w:p>
    <w:p w:rsidR="00000000" w:rsidDel="00000000" w:rsidP="00000000" w:rsidRDefault="00000000" w:rsidRPr="00000000" w14:paraId="00000029">
      <w:pPr>
        <w:numPr>
          <w:ilvl w:val="0"/>
          <w:numId w:val="6"/>
        </w:numPr>
        <w:spacing w:after="240" w:before="0" w:beforeAutospacing="0" w:lineRule="auto"/>
        <w:ind w:left="720" w:hanging="360"/>
      </w:pPr>
      <w:r w:rsidDel="00000000" w:rsidR="00000000" w:rsidRPr="00000000">
        <w:rPr>
          <w:b w:val="1"/>
          <w:rtl w:val="0"/>
        </w:rPr>
        <w:t xml:space="preserve">Read-Only Routing</w:t>
      </w:r>
      <w:r w:rsidDel="00000000" w:rsidR="00000000" w:rsidRPr="00000000">
        <w:rPr>
          <w:rtl w:val="0"/>
        </w:rPr>
        <w:t xml:space="preserve">: A feature that allows read-only queries to be routed to secondary replicas, reducing the load on the primary replica.</w:t>
      </w:r>
    </w:p>
    <w:p w:rsidR="00000000" w:rsidDel="00000000" w:rsidP="00000000" w:rsidRDefault="00000000" w:rsidRPr="00000000" w14:paraId="0000002A">
      <w:pPr>
        <w:spacing w:after="240" w:before="240" w:lineRule="auto"/>
        <w:rPr/>
      </w:pPr>
      <w:r w:rsidDel="00000000" w:rsidR="00000000" w:rsidRPr="00000000">
        <w:rPr>
          <w:rtl w:val="0"/>
        </w:rPr>
      </w:r>
    </w:p>
    <w:p w:rsidR="00000000" w:rsidDel="00000000" w:rsidP="00000000" w:rsidRDefault="00000000" w:rsidRPr="00000000" w14:paraId="0000002B">
      <w:pPr>
        <w:pStyle w:val="Heading3"/>
        <w:keepNext w:val="0"/>
        <w:keepLines w:val="0"/>
        <w:spacing w:before="280" w:lineRule="auto"/>
        <w:rPr>
          <w:b w:val="1"/>
          <w:color w:val="000000"/>
          <w:sz w:val="26"/>
          <w:szCs w:val="26"/>
        </w:rPr>
      </w:pPr>
      <w:bookmarkStart w:colFirst="0" w:colLast="0" w:name="_sok9zjkd9cbb" w:id="10"/>
      <w:bookmarkEnd w:id="10"/>
      <w:r w:rsidDel="00000000" w:rsidR="00000000" w:rsidRPr="00000000">
        <w:rPr>
          <w:b w:val="1"/>
          <w:color w:val="000000"/>
          <w:sz w:val="26"/>
          <w:szCs w:val="26"/>
          <w:rtl w:val="0"/>
        </w:rPr>
        <w:t xml:space="preserve">6. Backup and Restore with AlwaysOn</w:t>
      </w:r>
    </w:p>
    <w:p w:rsidR="00000000" w:rsidDel="00000000" w:rsidP="00000000" w:rsidRDefault="00000000" w:rsidRPr="00000000" w14:paraId="0000002C">
      <w:pPr>
        <w:spacing w:after="240" w:before="240" w:lineRule="auto"/>
        <w:rPr/>
      </w:pPr>
      <w:r w:rsidDel="00000000" w:rsidR="00000000" w:rsidRPr="00000000">
        <w:rPr>
          <w:rtl w:val="0"/>
        </w:rPr>
        <w:t xml:space="preserve">In an AlwaysOn Availability Group environment, backups are typically taken from the </w:t>
      </w:r>
      <w:r w:rsidDel="00000000" w:rsidR="00000000" w:rsidRPr="00000000">
        <w:rPr>
          <w:b w:val="1"/>
          <w:rtl w:val="0"/>
        </w:rPr>
        <w:t xml:space="preserve">primary replica</w:t>
      </w:r>
      <w:r w:rsidDel="00000000" w:rsidR="00000000" w:rsidRPr="00000000">
        <w:rPr>
          <w:rtl w:val="0"/>
        </w:rPr>
        <w:t xml:space="preserve">, though they can also be taken from </w:t>
      </w:r>
      <w:r w:rsidDel="00000000" w:rsidR="00000000" w:rsidRPr="00000000">
        <w:rPr>
          <w:b w:val="1"/>
          <w:rtl w:val="0"/>
        </w:rPr>
        <w:t xml:space="preserve">secondary replicas</w:t>
      </w:r>
      <w:r w:rsidDel="00000000" w:rsidR="00000000" w:rsidRPr="00000000">
        <w:rPr>
          <w:rtl w:val="0"/>
        </w:rPr>
        <w:t xml:space="preserve">.</w:t>
      </w:r>
    </w:p>
    <w:p w:rsidR="00000000" w:rsidDel="00000000" w:rsidP="00000000" w:rsidRDefault="00000000" w:rsidRPr="00000000" w14:paraId="0000002D">
      <w:pPr>
        <w:numPr>
          <w:ilvl w:val="0"/>
          <w:numId w:val="1"/>
        </w:numPr>
        <w:spacing w:after="0" w:afterAutospacing="0" w:before="240" w:lineRule="auto"/>
        <w:ind w:left="720" w:hanging="360"/>
      </w:pPr>
      <w:r w:rsidDel="00000000" w:rsidR="00000000" w:rsidRPr="00000000">
        <w:rPr>
          <w:b w:val="1"/>
          <w:rtl w:val="0"/>
        </w:rPr>
        <w:t xml:space="preserve">Backup Priority</w:t>
      </w:r>
      <w:r w:rsidDel="00000000" w:rsidR="00000000" w:rsidRPr="00000000">
        <w:rPr>
          <w:rtl w:val="0"/>
        </w:rPr>
        <w:t xml:space="preserve">: AlwaysOn supports </w:t>
      </w:r>
      <w:r w:rsidDel="00000000" w:rsidR="00000000" w:rsidRPr="00000000">
        <w:rPr>
          <w:b w:val="1"/>
          <w:rtl w:val="0"/>
        </w:rPr>
        <w:t xml:space="preserve">backup offloading</w:t>
      </w:r>
      <w:r w:rsidDel="00000000" w:rsidR="00000000" w:rsidRPr="00000000">
        <w:rPr>
          <w:rtl w:val="0"/>
        </w:rPr>
        <w:t xml:space="preserve"> to secondary replicas, which helps reduce the load on the primary replica. Each replica can be assigned a </w:t>
      </w:r>
      <w:r w:rsidDel="00000000" w:rsidR="00000000" w:rsidRPr="00000000">
        <w:rPr>
          <w:b w:val="1"/>
          <w:rtl w:val="0"/>
        </w:rPr>
        <w:t xml:space="preserve">backup priority</w:t>
      </w:r>
      <w:r w:rsidDel="00000000" w:rsidR="00000000" w:rsidRPr="00000000">
        <w:rPr>
          <w:rtl w:val="0"/>
        </w:rPr>
        <w:t xml:space="preserve"> to determine which replica should handle backups when more than one replica is available.</w:t>
      </w:r>
    </w:p>
    <w:p w:rsidR="00000000" w:rsidDel="00000000" w:rsidP="00000000" w:rsidRDefault="00000000" w:rsidRPr="00000000" w14:paraId="0000002E">
      <w:pPr>
        <w:numPr>
          <w:ilvl w:val="0"/>
          <w:numId w:val="1"/>
        </w:numPr>
        <w:spacing w:after="240" w:before="0" w:beforeAutospacing="0" w:lineRule="auto"/>
        <w:ind w:left="720" w:hanging="360"/>
      </w:pPr>
      <w:r w:rsidDel="00000000" w:rsidR="00000000" w:rsidRPr="00000000">
        <w:rPr>
          <w:b w:val="1"/>
          <w:rtl w:val="0"/>
        </w:rPr>
        <w:t xml:space="preserve">Full and Transaction Log Backups</w:t>
      </w:r>
      <w:r w:rsidDel="00000000" w:rsidR="00000000" w:rsidRPr="00000000">
        <w:rPr>
          <w:rtl w:val="0"/>
        </w:rPr>
        <w:t xml:space="preserve">: Full backups and transaction log backups can be taken from the primary replica. Transaction log backups are required for point-in-time recovery, and they ensure that transaction logs on secondary replicas stay synchronized.</w:t>
      </w:r>
    </w:p>
    <w:p w:rsidR="00000000" w:rsidDel="00000000" w:rsidP="00000000" w:rsidRDefault="00000000" w:rsidRPr="00000000" w14:paraId="0000002F">
      <w:pPr>
        <w:spacing w:after="240" w:before="240" w:lineRule="auto"/>
        <w:rPr/>
      </w:pPr>
      <w:r w:rsidDel="00000000" w:rsidR="00000000" w:rsidRPr="00000000">
        <w:rPr>
          <w:rtl w:val="0"/>
        </w:rPr>
      </w:r>
    </w:p>
    <w:p w:rsidR="00000000" w:rsidDel="00000000" w:rsidP="00000000" w:rsidRDefault="00000000" w:rsidRPr="00000000" w14:paraId="00000030">
      <w:pPr>
        <w:pStyle w:val="Heading3"/>
        <w:keepNext w:val="0"/>
        <w:keepLines w:val="0"/>
        <w:spacing w:before="280" w:lineRule="auto"/>
        <w:rPr>
          <w:b w:val="1"/>
          <w:color w:val="000000"/>
          <w:sz w:val="26"/>
          <w:szCs w:val="26"/>
        </w:rPr>
      </w:pPr>
      <w:bookmarkStart w:colFirst="0" w:colLast="0" w:name="_f7s96ani4ir0" w:id="11"/>
      <w:bookmarkEnd w:id="11"/>
      <w:r w:rsidDel="00000000" w:rsidR="00000000" w:rsidRPr="00000000">
        <w:rPr>
          <w:b w:val="1"/>
          <w:color w:val="000000"/>
          <w:sz w:val="26"/>
          <w:szCs w:val="26"/>
          <w:rtl w:val="0"/>
        </w:rPr>
        <w:t xml:space="preserve">7. AlwaysOn Availability Groups Security</w:t>
      </w:r>
    </w:p>
    <w:p w:rsidR="00000000" w:rsidDel="00000000" w:rsidP="00000000" w:rsidRDefault="00000000" w:rsidRPr="00000000" w14:paraId="00000031">
      <w:pPr>
        <w:numPr>
          <w:ilvl w:val="0"/>
          <w:numId w:val="5"/>
        </w:numPr>
        <w:spacing w:after="0" w:afterAutospacing="0" w:before="240" w:lineRule="auto"/>
        <w:ind w:left="720" w:hanging="360"/>
      </w:pPr>
      <w:r w:rsidDel="00000000" w:rsidR="00000000" w:rsidRPr="00000000">
        <w:rPr>
          <w:b w:val="1"/>
          <w:rtl w:val="0"/>
        </w:rPr>
        <w:t xml:space="preserve">SQL Server Authentication</w:t>
      </w:r>
      <w:r w:rsidDel="00000000" w:rsidR="00000000" w:rsidRPr="00000000">
        <w:rPr>
          <w:rtl w:val="0"/>
        </w:rPr>
        <w:t xml:space="preserve">: Logins and users in the Availability Group need to be synchronized across all replicas. Any SQL Server login used by applications must exist on all replicas.</w:t>
      </w:r>
    </w:p>
    <w:p w:rsidR="00000000" w:rsidDel="00000000" w:rsidP="00000000" w:rsidRDefault="00000000" w:rsidRPr="00000000" w14:paraId="00000032">
      <w:pPr>
        <w:numPr>
          <w:ilvl w:val="0"/>
          <w:numId w:val="5"/>
        </w:numPr>
        <w:spacing w:after="0" w:afterAutospacing="0" w:before="0" w:beforeAutospacing="0" w:lineRule="auto"/>
        <w:ind w:left="720" w:hanging="360"/>
      </w:pPr>
      <w:r w:rsidDel="00000000" w:rsidR="00000000" w:rsidRPr="00000000">
        <w:rPr>
          <w:b w:val="1"/>
          <w:rtl w:val="0"/>
        </w:rPr>
        <w:t xml:space="preserve">Windows Authentication</w:t>
      </w:r>
      <w:r w:rsidDel="00000000" w:rsidR="00000000" w:rsidRPr="00000000">
        <w:rPr>
          <w:rtl w:val="0"/>
        </w:rPr>
        <w:t xml:space="preserve">: All SQL Server instances participating in AlwaysOn must run under </w:t>
      </w:r>
      <w:r w:rsidDel="00000000" w:rsidR="00000000" w:rsidRPr="00000000">
        <w:rPr>
          <w:b w:val="1"/>
          <w:rtl w:val="0"/>
        </w:rPr>
        <w:t xml:space="preserve">domain accounts</w:t>
      </w:r>
      <w:r w:rsidDel="00000000" w:rsidR="00000000" w:rsidRPr="00000000">
        <w:rPr>
          <w:rtl w:val="0"/>
        </w:rPr>
        <w:t xml:space="preserve"> and must be part of the </w:t>
      </w:r>
      <w:r w:rsidDel="00000000" w:rsidR="00000000" w:rsidRPr="00000000">
        <w:rPr>
          <w:b w:val="1"/>
          <w:rtl w:val="0"/>
        </w:rPr>
        <w:t xml:space="preserve">same Active Directory domain</w:t>
      </w:r>
      <w:r w:rsidDel="00000000" w:rsidR="00000000" w:rsidRPr="00000000">
        <w:rPr>
          <w:rtl w:val="0"/>
        </w:rPr>
        <w:t xml:space="preserve">.</w:t>
      </w:r>
    </w:p>
    <w:p w:rsidR="00000000" w:rsidDel="00000000" w:rsidP="00000000" w:rsidRDefault="00000000" w:rsidRPr="00000000" w14:paraId="00000033">
      <w:pPr>
        <w:numPr>
          <w:ilvl w:val="0"/>
          <w:numId w:val="5"/>
        </w:numPr>
        <w:spacing w:after="240" w:before="0" w:beforeAutospacing="0" w:lineRule="auto"/>
        <w:ind w:left="720" w:hanging="360"/>
      </w:pPr>
      <w:r w:rsidDel="00000000" w:rsidR="00000000" w:rsidRPr="00000000">
        <w:rPr>
          <w:b w:val="1"/>
          <w:rtl w:val="0"/>
        </w:rPr>
        <w:t xml:space="preserve">Encryption</w:t>
      </w:r>
      <w:r w:rsidDel="00000000" w:rsidR="00000000" w:rsidRPr="00000000">
        <w:rPr>
          <w:rtl w:val="0"/>
        </w:rPr>
        <w:t xml:space="preserve">: AlwaysOn can leverage </w:t>
      </w:r>
      <w:r w:rsidDel="00000000" w:rsidR="00000000" w:rsidRPr="00000000">
        <w:rPr>
          <w:b w:val="1"/>
          <w:rtl w:val="0"/>
        </w:rPr>
        <w:t xml:space="preserve">Transparent Data Encryption (TDE)</w:t>
      </w:r>
      <w:r w:rsidDel="00000000" w:rsidR="00000000" w:rsidRPr="00000000">
        <w:rPr>
          <w:rtl w:val="0"/>
        </w:rPr>
        <w:t xml:space="preserve"> for data-at-rest encryption, ensuring that data is encrypted across replicas.</w:t>
      </w:r>
    </w:p>
    <w:p w:rsidR="00000000" w:rsidDel="00000000" w:rsidP="00000000" w:rsidRDefault="00000000" w:rsidRPr="00000000" w14:paraId="00000034">
      <w:pPr>
        <w:spacing w:after="240" w:before="240" w:lineRule="auto"/>
        <w:rPr/>
      </w:pPr>
      <w:r w:rsidDel="00000000" w:rsidR="00000000" w:rsidRPr="00000000">
        <w:rPr>
          <w:rtl w:val="0"/>
        </w:rPr>
      </w:r>
    </w:p>
    <w:p w:rsidR="00000000" w:rsidDel="00000000" w:rsidP="00000000" w:rsidRDefault="00000000" w:rsidRPr="00000000" w14:paraId="00000035">
      <w:pPr>
        <w:spacing w:after="240" w:before="240" w:lineRule="auto"/>
        <w:rPr/>
      </w:pPr>
      <w:r w:rsidDel="00000000" w:rsidR="00000000" w:rsidRPr="00000000">
        <w:rPr>
          <w:rtl w:val="0"/>
        </w:rPr>
      </w:r>
    </w:p>
    <w:p w:rsidR="00000000" w:rsidDel="00000000" w:rsidP="00000000" w:rsidRDefault="00000000" w:rsidRPr="00000000" w14:paraId="00000036">
      <w:pPr>
        <w:spacing w:after="240" w:before="240" w:lineRule="auto"/>
        <w:rPr/>
      </w:pPr>
      <w:r w:rsidDel="00000000" w:rsidR="00000000" w:rsidRPr="00000000">
        <w:rPr>
          <w:rtl w:val="0"/>
        </w:rPr>
      </w:r>
    </w:p>
    <w:p w:rsidR="00000000" w:rsidDel="00000000" w:rsidP="00000000" w:rsidRDefault="00000000" w:rsidRPr="00000000" w14:paraId="00000037">
      <w:pPr>
        <w:pStyle w:val="Heading3"/>
        <w:keepNext w:val="0"/>
        <w:keepLines w:val="0"/>
        <w:spacing w:before="280" w:lineRule="auto"/>
        <w:rPr>
          <w:b w:val="1"/>
          <w:color w:val="000000"/>
          <w:sz w:val="26"/>
          <w:szCs w:val="26"/>
        </w:rPr>
      </w:pPr>
      <w:bookmarkStart w:colFirst="0" w:colLast="0" w:name="_hd1ne0ew6zti" w:id="12"/>
      <w:bookmarkEnd w:id="12"/>
      <w:r w:rsidDel="00000000" w:rsidR="00000000" w:rsidRPr="00000000">
        <w:rPr>
          <w:b w:val="1"/>
          <w:color w:val="000000"/>
          <w:sz w:val="26"/>
          <w:szCs w:val="26"/>
          <w:rtl w:val="0"/>
        </w:rPr>
        <w:t xml:space="preserve">8. Key Considerations for AlwaysOn</w:t>
      </w:r>
    </w:p>
    <w:p w:rsidR="00000000" w:rsidDel="00000000" w:rsidP="00000000" w:rsidRDefault="00000000" w:rsidRPr="00000000" w14:paraId="00000038">
      <w:pPr>
        <w:numPr>
          <w:ilvl w:val="0"/>
          <w:numId w:val="9"/>
        </w:numPr>
        <w:spacing w:after="0" w:afterAutospacing="0" w:before="240" w:lineRule="auto"/>
        <w:ind w:left="720" w:hanging="360"/>
      </w:pPr>
      <w:r w:rsidDel="00000000" w:rsidR="00000000" w:rsidRPr="00000000">
        <w:rPr>
          <w:b w:val="1"/>
          <w:rtl w:val="0"/>
        </w:rPr>
        <w:t xml:space="preserve">Network Configuration</w:t>
      </w:r>
      <w:r w:rsidDel="00000000" w:rsidR="00000000" w:rsidRPr="00000000">
        <w:rPr>
          <w:rtl w:val="0"/>
        </w:rPr>
        <w:t xml:space="preserve">: Ensure high-speed and low-latency network connectivity between replicas, particularly for synchronous-commit mode.</w:t>
      </w:r>
    </w:p>
    <w:p w:rsidR="00000000" w:rsidDel="00000000" w:rsidP="00000000" w:rsidRDefault="00000000" w:rsidRPr="00000000" w14:paraId="00000039">
      <w:pPr>
        <w:numPr>
          <w:ilvl w:val="0"/>
          <w:numId w:val="9"/>
        </w:numPr>
        <w:spacing w:after="0" w:afterAutospacing="0" w:before="0" w:beforeAutospacing="0" w:lineRule="auto"/>
        <w:ind w:left="720" w:hanging="360"/>
      </w:pPr>
      <w:r w:rsidDel="00000000" w:rsidR="00000000" w:rsidRPr="00000000">
        <w:rPr>
          <w:b w:val="1"/>
          <w:rtl w:val="0"/>
        </w:rPr>
        <w:t xml:space="preserve">Quorum Settings</w:t>
      </w:r>
      <w:r w:rsidDel="00000000" w:rsidR="00000000" w:rsidRPr="00000000">
        <w:rPr>
          <w:rtl w:val="0"/>
        </w:rPr>
        <w:t xml:space="preserve">: Correctly configure </w:t>
      </w:r>
      <w:r w:rsidDel="00000000" w:rsidR="00000000" w:rsidRPr="00000000">
        <w:rPr>
          <w:b w:val="1"/>
          <w:rtl w:val="0"/>
        </w:rPr>
        <w:t xml:space="preserve">quorum</w:t>
      </w:r>
      <w:r w:rsidDel="00000000" w:rsidR="00000000" w:rsidRPr="00000000">
        <w:rPr>
          <w:rtl w:val="0"/>
        </w:rPr>
        <w:t xml:space="preserve"> in the cluster to avoid split-brain scenarios and ensure consistent failover behavior.</w:t>
      </w:r>
    </w:p>
    <w:p w:rsidR="00000000" w:rsidDel="00000000" w:rsidP="00000000" w:rsidRDefault="00000000" w:rsidRPr="00000000" w14:paraId="0000003A">
      <w:pPr>
        <w:numPr>
          <w:ilvl w:val="0"/>
          <w:numId w:val="9"/>
        </w:numPr>
        <w:spacing w:after="0" w:afterAutospacing="0" w:before="0" w:beforeAutospacing="0" w:lineRule="auto"/>
        <w:ind w:left="720" w:hanging="360"/>
      </w:pPr>
      <w:r w:rsidDel="00000000" w:rsidR="00000000" w:rsidRPr="00000000">
        <w:rPr>
          <w:b w:val="1"/>
          <w:rtl w:val="0"/>
        </w:rPr>
        <w:t xml:space="preserve">Automatic Failover Requirements</w:t>
      </w:r>
      <w:r w:rsidDel="00000000" w:rsidR="00000000" w:rsidRPr="00000000">
        <w:rPr>
          <w:rtl w:val="0"/>
        </w:rPr>
        <w:t xml:space="preserve">: Automatic failover requires that replicas be in synchronous-commit mode. You can only have automatic failover between </w:t>
      </w:r>
      <w:r w:rsidDel="00000000" w:rsidR="00000000" w:rsidRPr="00000000">
        <w:rPr>
          <w:b w:val="1"/>
          <w:rtl w:val="0"/>
        </w:rPr>
        <w:t xml:space="preserve">two replicas</w:t>
      </w:r>
      <w:r w:rsidDel="00000000" w:rsidR="00000000" w:rsidRPr="00000000">
        <w:rPr>
          <w:rtl w:val="0"/>
        </w:rPr>
        <w:t xml:space="preserve"> in synchronous mode.</w:t>
      </w:r>
    </w:p>
    <w:p w:rsidR="00000000" w:rsidDel="00000000" w:rsidP="00000000" w:rsidRDefault="00000000" w:rsidRPr="00000000" w14:paraId="0000003B">
      <w:pPr>
        <w:numPr>
          <w:ilvl w:val="0"/>
          <w:numId w:val="9"/>
        </w:numPr>
        <w:spacing w:after="0" w:afterAutospacing="0" w:before="0" w:beforeAutospacing="0" w:lineRule="auto"/>
        <w:ind w:left="720" w:hanging="360"/>
      </w:pPr>
      <w:r w:rsidDel="00000000" w:rsidR="00000000" w:rsidRPr="00000000">
        <w:rPr>
          <w:b w:val="1"/>
          <w:rtl w:val="0"/>
        </w:rPr>
        <w:t xml:space="preserve">Geographical Distribution</w:t>
      </w:r>
      <w:r w:rsidDel="00000000" w:rsidR="00000000" w:rsidRPr="00000000">
        <w:rPr>
          <w:rtl w:val="0"/>
        </w:rPr>
        <w:t xml:space="preserve">: AlwaysOn Availability Groups support geographic distribution, allowing for secondary replicas to be located in different data centers or regions.</w:t>
      </w:r>
    </w:p>
    <w:p w:rsidR="00000000" w:rsidDel="00000000" w:rsidP="00000000" w:rsidRDefault="00000000" w:rsidRPr="00000000" w14:paraId="0000003C">
      <w:pPr>
        <w:numPr>
          <w:ilvl w:val="0"/>
          <w:numId w:val="9"/>
        </w:numPr>
        <w:spacing w:after="240" w:before="0" w:beforeAutospacing="0" w:lineRule="auto"/>
        <w:ind w:left="720" w:hanging="360"/>
      </w:pPr>
      <w:r w:rsidDel="00000000" w:rsidR="00000000" w:rsidRPr="00000000">
        <w:rPr>
          <w:b w:val="1"/>
          <w:rtl w:val="0"/>
        </w:rPr>
        <w:t xml:space="preserve">Monitoring and Alerts</w:t>
      </w:r>
      <w:r w:rsidDel="00000000" w:rsidR="00000000" w:rsidRPr="00000000">
        <w:rPr>
          <w:rtl w:val="0"/>
        </w:rPr>
        <w:t xml:space="preserve">: SQL Server provides several tools, such as </w:t>
      </w:r>
      <w:r w:rsidDel="00000000" w:rsidR="00000000" w:rsidRPr="00000000">
        <w:rPr>
          <w:b w:val="1"/>
          <w:rtl w:val="0"/>
        </w:rPr>
        <w:t xml:space="preserve">SQL Server Management Studio (SSMS)</w:t>
      </w:r>
      <w:r w:rsidDel="00000000" w:rsidR="00000000" w:rsidRPr="00000000">
        <w:rPr>
          <w:rtl w:val="0"/>
        </w:rPr>
        <w:t xml:space="preserve"> and </w:t>
      </w:r>
      <w:r w:rsidDel="00000000" w:rsidR="00000000" w:rsidRPr="00000000">
        <w:rPr>
          <w:b w:val="1"/>
          <w:rtl w:val="0"/>
        </w:rPr>
        <w:t xml:space="preserve">SQL Server Data Tools (SSDT)</w:t>
      </w:r>
      <w:r w:rsidDel="00000000" w:rsidR="00000000" w:rsidRPr="00000000">
        <w:rPr>
          <w:rtl w:val="0"/>
        </w:rPr>
        <w:t xml:space="preserve">, to monitor the health and status of AlwaysOn Availability Groups.</w:t>
      </w:r>
    </w:p>
    <w:p w:rsidR="00000000" w:rsidDel="00000000" w:rsidP="00000000" w:rsidRDefault="00000000" w:rsidRPr="00000000" w14:paraId="0000003D">
      <w:pPr>
        <w:spacing w:after="240" w:before="240" w:lineRule="auto"/>
        <w:rPr/>
      </w:pPr>
      <w:r w:rsidDel="00000000" w:rsidR="00000000" w:rsidRPr="00000000">
        <w:rPr>
          <w:rtl w:val="0"/>
        </w:rPr>
      </w:r>
    </w:p>
    <w:p w:rsidR="00000000" w:rsidDel="00000000" w:rsidP="00000000" w:rsidRDefault="00000000" w:rsidRPr="00000000" w14:paraId="0000003E">
      <w:pPr>
        <w:pStyle w:val="Heading3"/>
        <w:keepNext w:val="0"/>
        <w:keepLines w:val="0"/>
        <w:spacing w:before="280" w:lineRule="auto"/>
        <w:rPr>
          <w:b w:val="1"/>
          <w:color w:val="000000"/>
          <w:sz w:val="26"/>
          <w:szCs w:val="26"/>
        </w:rPr>
      </w:pPr>
      <w:bookmarkStart w:colFirst="0" w:colLast="0" w:name="_l976zenwbimn" w:id="13"/>
      <w:bookmarkEnd w:id="13"/>
      <w:r w:rsidDel="00000000" w:rsidR="00000000" w:rsidRPr="00000000">
        <w:rPr>
          <w:b w:val="1"/>
          <w:color w:val="000000"/>
          <w:sz w:val="26"/>
          <w:szCs w:val="26"/>
          <w:rtl w:val="0"/>
        </w:rPr>
        <w:t xml:space="preserve">9. Benefits of AlwaysOn</w:t>
      </w:r>
    </w:p>
    <w:p w:rsidR="00000000" w:rsidDel="00000000" w:rsidP="00000000" w:rsidRDefault="00000000" w:rsidRPr="00000000" w14:paraId="0000003F">
      <w:pPr>
        <w:numPr>
          <w:ilvl w:val="0"/>
          <w:numId w:val="4"/>
        </w:numPr>
        <w:spacing w:after="0" w:afterAutospacing="0" w:before="240" w:lineRule="auto"/>
        <w:ind w:left="720" w:hanging="360"/>
      </w:pPr>
      <w:r w:rsidDel="00000000" w:rsidR="00000000" w:rsidRPr="00000000">
        <w:rPr>
          <w:b w:val="1"/>
          <w:rtl w:val="0"/>
        </w:rPr>
        <w:t xml:space="preserve">High Availability</w:t>
      </w:r>
      <w:r w:rsidDel="00000000" w:rsidR="00000000" w:rsidRPr="00000000">
        <w:rPr>
          <w:rtl w:val="0"/>
        </w:rPr>
        <w:t xml:space="preserve">: Provides protection against failures at the database level (Availability Groups) or instance level (Failover Clustering).</w:t>
      </w:r>
    </w:p>
    <w:p w:rsidR="00000000" w:rsidDel="00000000" w:rsidP="00000000" w:rsidRDefault="00000000" w:rsidRPr="00000000" w14:paraId="00000040">
      <w:pPr>
        <w:numPr>
          <w:ilvl w:val="0"/>
          <w:numId w:val="4"/>
        </w:numPr>
        <w:spacing w:after="0" w:afterAutospacing="0" w:before="0" w:beforeAutospacing="0" w:lineRule="auto"/>
        <w:ind w:left="720" w:hanging="360"/>
      </w:pPr>
      <w:r w:rsidDel="00000000" w:rsidR="00000000" w:rsidRPr="00000000">
        <w:rPr>
          <w:b w:val="1"/>
          <w:rtl w:val="0"/>
        </w:rPr>
        <w:t xml:space="preserve">Disaster Recovery</w:t>
      </w:r>
      <w:r w:rsidDel="00000000" w:rsidR="00000000" w:rsidRPr="00000000">
        <w:rPr>
          <w:rtl w:val="0"/>
        </w:rPr>
        <w:t xml:space="preserve">: Enables off-site replicas, allowing for disaster recovery with minimal downtime.</w:t>
      </w:r>
    </w:p>
    <w:p w:rsidR="00000000" w:rsidDel="00000000" w:rsidP="00000000" w:rsidRDefault="00000000" w:rsidRPr="00000000" w14:paraId="00000041">
      <w:pPr>
        <w:numPr>
          <w:ilvl w:val="0"/>
          <w:numId w:val="4"/>
        </w:numPr>
        <w:spacing w:after="0" w:afterAutospacing="0" w:before="0" w:beforeAutospacing="0" w:lineRule="auto"/>
        <w:ind w:left="720" w:hanging="360"/>
      </w:pPr>
      <w:r w:rsidDel="00000000" w:rsidR="00000000" w:rsidRPr="00000000">
        <w:rPr>
          <w:b w:val="1"/>
          <w:rtl w:val="0"/>
        </w:rPr>
        <w:t xml:space="preserve">Read-Scale-Out</w:t>
      </w:r>
      <w:r w:rsidDel="00000000" w:rsidR="00000000" w:rsidRPr="00000000">
        <w:rPr>
          <w:rtl w:val="0"/>
        </w:rPr>
        <w:t xml:space="preserve">: Secondary replicas can be used for offloading read-heavy workloads, which helps improve the performance of applications.</w:t>
      </w:r>
    </w:p>
    <w:p w:rsidR="00000000" w:rsidDel="00000000" w:rsidP="00000000" w:rsidRDefault="00000000" w:rsidRPr="00000000" w14:paraId="00000042">
      <w:pPr>
        <w:numPr>
          <w:ilvl w:val="0"/>
          <w:numId w:val="4"/>
        </w:numPr>
        <w:spacing w:after="240" w:before="0" w:beforeAutospacing="0" w:lineRule="auto"/>
        <w:ind w:left="720" w:hanging="360"/>
      </w:pPr>
      <w:r w:rsidDel="00000000" w:rsidR="00000000" w:rsidRPr="00000000">
        <w:rPr>
          <w:b w:val="1"/>
          <w:rtl w:val="0"/>
        </w:rPr>
        <w:t xml:space="preserve">Automatic Failover</w:t>
      </w:r>
      <w:r w:rsidDel="00000000" w:rsidR="00000000" w:rsidRPr="00000000">
        <w:rPr>
          <w:rtl w:val="0"/>
        </w:rPr>
        <w:t xml:space="preserve">: Provides automatic failover for high availability with minimal manual intervention, depending on configuration.</w:t>
      </w:r>
    </w:p>
    <w:p w:rsidR="00000000" w:rsidDel="00000000" w:rsidP="00000000" w:rsidRDefault="00000000" w:rsidRPr="00000000" w14:paraId="00000043">
      <w:pPr>
        <w:spacing w:after="240" w:before="240" w:lineRule="auto"/>
        <w:rPr/>
      </w:pPr>
      <w:r w:rsidDel="00000000" w:rsidR="00000000" w:rsidRPr="00000000">
        <w:rPr>
          <w:rtl w:val="0"/>
        </w:rPr>
      </w:r>
    </w:p>
    <w:p w:rsidR="00000000" w:rsidDel="00000000" w:rsidP="00000000" w:rsidRDefault="00000000" w:rsidRPr="00000000" w14:paraId="00000044">
      <w:pPr>
        <w:pStyle w:val="Heading3"/>
        <w:keepNext w:val="0"/>
        <w:keepLines w:val="0"/>
        <w:spacing w:before="280" w:lineRule="auto"/>
        <w:rPr>
          <w:b w:val="1"/>
          <w:color w:val="000000"/>
          <w:sz w:val="26"/>
          <w:szCs w:val="26"/>
        </w:rPr>
      </w:pPr>
      <w:bookmarkStart w:colFirst="0" w:colLast="0" w:name="_pmgnjqg4vh1u" w:id="14"/>
      <w:bookmarkEnd w:id="14"/>
      <w:r w:rsidDel="00000000" w:rsidR="00000000" w:rsidRPr="00000000">
        <w:rPr>
          <w:b w:val="1"/>
          <w:color w:val="000000"/>
          <w:sz w:val="26"/>
          <w:szCs w:val="26"/>
          <w:rtl w:val="0"/>
        </w:rPr>
        <w:t xml:space="preserve">Summary:</w:t>
      </w:r>
    </w:p>
    <w:p w:rsidR="00000000" w:rsidDel="00000000" w:rsidP="00000000" w:rsidRDefault="00000000" w:rsidRPr="00000000" w14:paraId="00000045">
      <w:pPr>
        <w:spacing w:after="240" w:before="240" w:lineRule="auto"/>
        <w:rPr/>
      </w:pPr>
      <w:r w:rsidDel="00000000" w:rsidR="00000000" w:rsidRPr="00000000">
        <w:rPr>
          <w:rtl w:val="0"/>
        </w:rPr>
        <w:t xml:space="preserve">SQL Server AlwaysOn technologies (specifically </w:t>
      </w:r>
      <w:r w:rsidDel="00000000" w:rsidR="00000000" w:rsidRPr="00000000">
        <w:rPr>
          <w:b w:val="1"/>
          <w:rtl w:val="0"/>
        </w:rPr>
        <w:t xml:space="preserve">AlwaysOn Availability Groups</w:t>
      </w:r>
      <w:r w:rsidDel="00000000" w:rsidR="00000000" w:rsidRPr="00000000">
        <w:rPr>
          <w:rtl w:val="0"/>
        </w:rPr>
        <w:t xml:space="preserve">) provide a robust, flexible, and high-performance solution for high availability and disaster recovery. </w:t>
      </w:r>
    </w:p>
    <w:p w:rsidR="00000000" w:rsidDel="00000000" w:rsidP="00000000" w:rsidRDefault="00000000" w:rsidRPr="00000000" w14:paraId="00000046">
      <w:pPr>
        <w:spacing w:after="240" w:before="240" w:lineRule="auto"/>
        <w:rPr/>
      </w:pPr>
      <w:r w:rsidDel="00000000" w:rsidR="00000000" w:rsidRPr="00000000">
        <w:rPr>
          <w:rtl w:val="0"/>
        </w:rPr>
        <w:t xml:space="preserve">By using AlwaysOn, organizations can ensure that their mission-critical SQL Server databases are available with minimal downtime and can recover quickly in the event of failure. </w:t>
      </w:r>
    </w:p>
    <w:p w:rsidR="00000000" w:rsidDel="00000000" w:rsidP="00000000" w:rsidRDefault="00000000" w:rsidRPr="00000000" w14:paraId="00000047">
      <w:pPr>
        <w:spacing w:after="240" w:before="240" w:lineRule="auto"/>
        <w:rPr/>
      </w:pPr>
      <w:r w:rsidDel="00000000" w:rsidR="00000000" w:rsidRPr="00000000">
        <w:rPr>
          <w:rtl w:val="0"/>
        </w:rPr>
        <w:t xml:space="preserve">AlwaysOn offers a granular approach to database-level protection, read scalability, and failover capabilities, making it a key feature for modern SQL Server deployments.</w:t>
      </w:r>
    </w:p>
    <w:p w:rsidR="00000000" w:rsidDel="00000000" w:rsidP="00000000" w:rsidRDefault="00000000" w:rsidRPr="00000000" w14:paraId="00000048">
      <w:pPr>
        <w:spacing w:after="240" w:before="240" w:lineRule="auto"/>
        <w:rPr>
          <w:b w:val="1"/>
        </w:rPr>
      </w:pPr>
      <w:r w:rsidDel="00000000" w:rsidR="00000000" w:rsidRPr="00000000">
        <w:rPr>
          <w:rtl w:val="0"/>
        </w:rPr>
      </w:r>
    </w:p>
    <w:p w:rsidR="00000000" w:rsidDel="00000000" w:rsidP="00000000" w:rsidRDefault="00000000" w:rsidRPr="00000000" w14:paraId="00000049">
      <w:pPr>
        <w:spacing w:after="240" w:before="240" w:lineRule="auto"/>
        <w:rPr/>
      </w:pPr>
      <w:r w:rsidDel="00000000" w:rsidR="00000000" w:rsidRPr="00000000">
        <w:rPr>
          <w:rtl w:val="0"/>
        </w:rPr>
      </w:r>
    </w:p>
    <w:sectPr>
      <w:headerReference r:id="rId6" w:type="default"/>
      <w:footerReference r:id="rId7" w:type="default"/>
      <w:pgSz w:h="15840" w:w="12240" w:orient="portrait"/>
      <w:pgMar w:bottom="0" w:top="180" w:left="540" w:right="63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D">
    <w:pPr>
      <w:ind w:left="6480" w:firstLine="0"/>
      <w:rPr>
        <w:b w:val="1"/>
        <w:color w:val="ff0000"/>
      </w:rPr>
    </w:pPr>
    <w:r w:rsidDel="00000000" w:rsidR="00000000" w:rsidRPr="00000000">
      <w:rPr>
        <w:rtl w:val="0"/>
      </w:rPr>
    </w:r>
  </w:p>
  <w:p w:rsidR="00000000" w:rsidDel="00000000" w:rsidP="00000000" w:rsidRDefault="00000000" w:rsidRPr="00000000" w14:paraId="0000004E">
    <w:pPr>
      <w:ind w:left="6480" w:firstLine="0"/>
      <w:rPr>
        <w:b w:val="1"/>
        <w:color w:val="ff0000"/>
      </w:rPr>
    </w:pPr>
    <w:r w:rsidDel="00000000" w:rsidR="00000000" w:rsidRPr="00000000">
      <w:rPr>
        <w:rtl w:val="0"/>
      </w:rPr>
    </w:r>
  </w:p>
  <w:p w:rsidR="00000000" w:rsidDel="00000000" w:rsidP="00000000" w:rsidRDefault="00000000" w:rsidRPr="00000000" w14:paraId="0000004F">
    <w:pPr>
      <w:ind w:left="6480" w:firstLine="0"/>
      <w:rPr>
        <w:b w:val="1"/>
        <w:color w:val="ff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A">
    <w:pPr>
      <w:ind w:left="0" w:firstLine="0"/>
      <w:rPr>
        <w:b w:val="1"/>
        <w:color w:val="741b47"/>
        <w:sz w:val="18"/>
        <w:szCs w:val="18"/>
      </w:rPr>
    </w:pPr>
    <w:del w:author="Jammi Dba" w:id="3" w:date="2025-01-11T12:33:11Z">
      <w:r w:rsidDel="00000000" w:rsidR="00000000" w:rsidRPr="00000000">
        <w:rPr>
          <w:b w:val="1"/>
          <w:color w:val="ff0000"/>
        </w:rPr>
        <w:pict>
          <v:shape id="PowerPlusWaterMarkObject1" style="position:absolute;width:526.5pt;height:43.22645028587365pt;rotation:0;z-index:-503316481;mso-position-horizontal-relative:margin;mso-position-horizontal:center;mso-position-vertical-relative:margin;mso-position-vertical:center;" fillcolor="#efefef" stroked="f" type="#_x0000_t136">
            <v:fill angle="0" opacity="65536f"/>
            <v:textpath fitshape="t" string="https://www.sqldbachamps.com" style="font-family:&amp;quot;Arial&amp;quot;;font-size:1pt;"/>
          </v:shape>
        </w:pict>
      </w:r>
    </w:del>
    <w:hyperlink r:id="rId1">
      <w:r w:rsidDel="00000000" w:rsidR="00000000" w:rsidRPr="00000000">
        <w:rPr>
          <w:b w:val="1"/>
          <w:color w:val="351c75"/>
          <w:sz w:val="20"/>
          <w:szCs w:val="20"/>
          <w:u w:val="single"/>
          <w:rtl w:val="0"/>
        </w:rPr>
        <w:t xml:space="preserve">https://www.sqldbachamps.com</w:t>
      </w:r>
    </w:hyperlink>
    <w:r w:rsidDel="00000000" w:rsidR="00000000" w:rsidRPr="00000000">
      <w:rPr>
        <w:b w:val="1"/>
        <w:color w:val="351c75"/>
        <w:sz w:val="20"/>
        <w:szCs w:val="20"/>
        <w:rtl w:val="0"/>
      </w:rPr>
      <w:t xml:space="preserve"> </w:t>
    </w:r>
    <w:r w:rsidDel="00000000" w:rsidR="00000000" w:rsidRPr="00000000">
      <w:rPr>
        <w:b w:val="1"/>
        <w:color w:val="0000ff"/>
        <w:rtl w:val="0"/>
      </w:rPr>
      <w:tab/>
      <w:tab/>
      <w:tab/>
      <w:tab/>
      <w:tab/>
      <w:tab/>
      <w:tab/>
    </w:r>
    <w:r w:rsidDel="00000000" w:rsidR="00000000" w:rsidRPr="00000000">
      <w:rPr>
        <w:b w:val="1"/>
        <w:color w:val="741b47"/>
        <w:sz w:val="18"/>
        <w:szCs w:val="18"/>
        <w:rtl w:val="0"/>
      </w:rPr>
      <w:t xml:space="preserve">Praveen Madupu +91 98661 30093</w:t>
    </w:r>
  </w:p>
  <w:p w:rsidR="00000000" w:rsidDel="00000000" w:rsidP="00000000" w:rsidRDefault="00000000" w:rsidRPr="00000000" w14:paraId="0000004B">
    <w:pPr>
      <w:ind w:left="7200" w:firstLine="720"/>
      <w:rPr>
        <w:b w:val="1"/>
        <w:color w:val="741b47"/>
      </w:rPr>
    </w:pPr>
    <w:r w:rsidDel="00000000" w:rsidR="00000000" w:rsidRPr="00000000">
      <w:rPr>
        <w:b w:val="1"/>
        <w:color w:val="741b47"/>
        <w:sz w:val="18"/>
        <w:szCs w:val="18"/>
        <w:rtl w:val="0"/>
      </w:rPr>
      <w:t xml:space="preserve">Sr SQL Server DBA, Dubai</w:t>
    </w:r>
    <w:r w:rsidDel="00000000" w:rsidR="00000000" w:rsidRPr="00000000">
      <w:rPr>
        <w:rtl w:val="0"/>
      </w:rPr>
    </w:r>
  </w:p>
  <w:p w:rsidR="00000000" w:rsidDel="00000000" w:rsidP="00000000" w:rsidRDefault="00000000" w:rsidRPr="00000000" w14:paraId="0000004C">
    <w:pPr>
      <w:ind w:left="720" w:firstLine="720"/>
      <w:rPr>
        <w:b w:val="1"/>
        <w:color w:val="ff0000"/>
        <w:sz w:val="18"/>
        <w:szCs w:val="18"/>
      </w:rPr>
    </w:pPr>
    <w:r w:rsidDel="00000000" w:rsidR="00000000" w:rsidRPr="00000000">
      <w:rPr>
        <w:b w:val="1"/>
        <w:color w:val="741b47"/>
        <w:sz w:val="18"/>
        <w:szCs w:val="18"/>
        <w:rtl w:val="0"/>
      </w:rPr>
      <w:tab/>
      <w:tab/>
      <w:tab/>
      <w:tab/>
      <w:tab/>
      <w:tab/>
      <w:tab/>
      <w:tab/>
      <w:tab/>
      <w:t xml:space="preserve">praveensqldba12@gmail.com  </w:t>
    </w:r>
    <w:r w:rsidDel="00000000" w:rsidR="00000000" w:rsidRPr="00000000">
      <w:rPr>
        <w:b w:val="1"/>
        <w:color w:val="ff0000"/>
        <w:sz w:val="18"/>
        <w:szCs w:val="18"/>
        <w:rtl w:val="0"/>
      </w:rPr>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hyperlink" Target="https://www.sqldbachamp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